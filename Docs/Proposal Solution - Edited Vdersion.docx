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D7155" w14:textId="77777777" w:rsidR="00B25145" w:rsidRDefault="00BF11C6" w:rsidP="00BF11C6">
      <w:pPr>
        <w:pStyle w:val="Heading4"/>
      </w:pPr>
      <w:r>
        <w:rPr>
          <w:lang w:val="sq-AL" w:eastAsia="sq-AL"/>
        </w:rPr>
        <w:t>Proposal</w:t>
      </w:r>
      <w:r w:rsidR="005F6970">
        <w:rPr>
          <w:lang w:val="sq-AL" w:eastAsia="sq-AL"/>
        </w:rPr>
        <w:t xml:space="preserve"> Solution</w:t>
      </w:r>
    </w:p>
    <w:p w14:paraId="18F1A25F" w14:textId="77777777" w:rsidR="00B25145" w:rsidRDefault="00B25145">
      <w:pPr>
        <w:pStyle w:val="Heading4"/>
      </w:pPr>
    </w:p>
    <w:sdt>
      <w:sdtPr>
        <w:alias w:val="Title"/>
        <w:tag w:val=""/>
        <w:id w:val="1245223977"/>
        <w:placeholder>
          <w:docPart w:val="A4E192C30B0E4A75A52FB837844EC4A0"/>
        </w:placeholder>
        <w:dataBinding w:prefixMappings="xmlns:ns0='http://purl.org/dc/elements/1.1/' xmlns:ns1='http://schemas.openxmlformats.org/package/2006/metadata/core-properties' " w:xpath="/ns1:coreProperties[1]/ns0:title[1]" w:storeItemID="{6C3C8BC8-F283-45AE-878A-BAB7291924A1}"/>
        <w:text/>
      </w:sdtPr>
      <w:sdtEndPr/>
      <w:sdtContent>
        <w:p w14:paraId="08EEDDD9" w14:textId="77777777" w:rsidR="00B25145" w:rsidRDefault="00BF11C6">
          <w:pPr>
            <w:pStyle w:val="Title"/>
          </w:pPr>
          <w:r>
            <w:t>E-Book Servce</w:t>
          </w:r>
        </w:p>
      </w:sdtContent>
    </w:sdt>
    <w:p w14:paraId="4EC17E4F" w14:textId="77777777" w:rsidR="00B25145" w:rsidRDefault="00B25145">
      <w:pPr>
        <w:pStyle w:val="Subtitle"/>
      </w:pPr>
    </w:p>
    <w:sdt>
      <w:sdtPr>
        <w:alias w:val="Date"/>
        <w:tag w:val=""/>
        <w:id w:val="-1227291899"/>
        <w:placeholder>
          <w:docPart w:val="2C9AFB3468804D4C8405163402C3A65A"/>
        </w:placeholder>
        <w:dataBinding w:prefixMappings="xmlns:ns0='http://schemas.microsoft.com/office/2006/coverPageProps' " w:xpath="/ns0:CoverPageProperties[1]/ns0:PublishDate[1]" w:storeItemID="{55AF091B-3C7A-41E3-B477-F2FDAA23CFDA}"/>
        <w:date w:fullDate="2017-03-29T00:00:00Z">
          <w:dateFormat w:val="MMMM d, yyyy"/>
          <w:lid w:val="en-US"/>
          <w:storeMappedDataAs w:val="dateTime"/>
          <w:calendar w:val="gregorian"/>
        </w:date>
      </w:sdtPr>
      <w:sdtEndPr/>
      <w:sdtContent>
        <w:p w14:paraId="70178A8B" w14:textId="77777777" w:rsidR="00B25145" w:rsidRDefault="003E2E06">
          <w:pPr>
            <w:pStyle w:val="Subtitle"/>
          </w:pPr>
          <w:r>
            <w:t>March 29, 2017</w:t>
          </w:r>
        </w:p>
      </w:sdtContent>
    </w:sdt>
    <w:p w14:paraId="522ADB46" w14:textId="77777777" w:rsidR="00B25145" w:rsidRDefault="003E2E06">
      <w:pPr>
        <w:pStyle w:val="Heading4"/>
      </w:pPr>
      <w:r>
        <w:t>Prepared</w:t>
      </w:r>
      <w:r w:rsidR="000D17AD">
        <w:t xml:space="preserve"> by:</w:t>
      </w:r>
      <w:r w:rsidR="000D17AD">
        <w:br/>
      </w:r>
      <w:sdt>
        <w:sdtPr>
          <w:alias w:val="Your Name"/>
          <w:tag w:val=""/>
          <w:id w:val="-413481653"/>
          <w:placeholder>
            <w:docPart w:val="FBC2B95FD3984298B97C315CED092347"/>
          </w:placeholder>
          <w:dataBinding w:prefixMappings="xmlns:ns0='http://purl.org/dc/elements/1.1/' xmlns:ns1='http://schemas.openxmlformats.org/package/2006/metadata/core-properties' " w:xpath="/ns1:coreProperties[1]/ns0:creator[1]" w:storeItemID="{6C3C8BC8-F283-45AE-878A-BAB7291924A1}"/>
          <w:text/>
        </w:sdtPr>
        <w:sdtEndPr/>
        <w:sdtContent>
          <w:r w:rsidR="00BF11C6">
            <w:t>Lirim Sulejmani</w:t>
          </w:r>
        </w:sdtContent>
      </w:sdt>
    </w:p>
    <w:p w14:paraId="512AF21B" w14:textId="77777777" w:rsidR="00B25145" w:rsidRDefault="00B25145">
      <w:pPr>
        <w:sectPr w:rsidR="00B25145">
          <w:pgSz w:w="12240" w:h="15840" w:code="1"/>
          <w:pgMar w:top="1440" w:right="1440" w:bottom="1440" w:left="1440" w:header="720" w:footer="720" w:gutter="0"/>
          <w:cols w:space="720"/>
          <w:vAlign w:val="center"/>
          <w:docGrid w:linePitch="360"/>
        </w:sectPr>
      </w:pPr>
    </w:p>
    <w:p w14:paraId="7796E24D" w14:textId="77777777" w:rsidR="00B25145" w:rsidRDefault="000D17AD">
      <w:pPr>
        <w:pStyle w:val="Heading2"/>
      </w:pPr>
      <w:r>
        <w:lastRenderedPageBreak/>
        <w:t>Overview</w:t>
      </w:r>
    </w:p>
    <w:p w14:paraId="7274A4C6" w14:textId="77777777" w:rsidR="00B25145" w:rsidRPr="00540AE9" w:rsidRDefault="00A92C8E">
      <w:pPr>
        <w:rPr>
          <w:sz w:val="22"/>
          <w:szCs w:val="22"/>
        </w:rPr>
      </w:pPr>
      <w:r w:rsidRPr="00540AE9">
        <w:rPr>
          <w:sz w:val="22"/>
          <w:szCs w:val="22"/>
        </w:rPr>
        <w:t xml:space="preserve">Create a platform which enables thousands of students to buy and sell used textbooks directly from and to fellow students. </w:t>
      </w:r>
      <w:ins w:id="0" w:author="Doruntina Jakupi" w:date="2017-03-29T13:19:00Z">
        <w:r w:rsidR="005B285D">
          <w:rPr>
            <w:sz w:val="22"/>
            <w:szCs w:val="22"/>
          </w:rPr>
          <w:t xml:space="preserve">As well as comparing the prices of used books with the below mentioned web shops of Swiss bookstores </w:t>
        </w:r>
      </w:ins>
      <w:ins w:id="1" w:author="Doruntina Jakupi" w:date="2017-03-29T13:20:00Z">
        <w:r w:rsidR="005B285D">
          <w:rPr>
            <w:sz w:val="22"/>
            <w:szCs w:val="22"/>
          </w:rPr>
          <w:t xml:space="preserve">and referring to them. </w:t>
        </w:r>
      </w:ins>
    </w:p>
    <w:p w14:paraId="7FE2230E" w14:textId="77777777" w:rsidR="00B25145" w:rsidRDefault="005F6970" w:rsidP="001266CE">
      <w:pPr>
        <w:pStyle w:val="Heading1"/>
      </w:pPr>
      <w:r>
        <w:t>Functional requirements</w:t>
      </w:r>
    </w:p>
    <w:p w14:paraId="2167DC47" w14:textId="77777777" w:rsidR="001266CE" w:rsidRPr="001266CE" w:rsidRDefault="001266CE" w:rsidP="001266CE">
      <w:pPr>
        <w:pStyle w:val="Heading3"/>
      </w:pPr>
      <w:r>
        <w:t>Buy and sell textbooks</w:t>
      </w:r>
    </w:p>
    <w:p w14:paraId="287A63F0" w14:textId="77777777" w:rsidR="005F6970" w:rsidRDefault="005F6970" w:rsidP="005F6970">
      <w:pPr>
        <w:pStyle w:val="ListParagraph"/>
        <w:numPr>
          <w:ilvl w:val="0"/>
          <w:numId w:val="1"/>
        </w:numPr>
        <w:rPr>
          <w:ins w:id="2" w:author="Doruntina Jakupi" w:date="2017-03-29T13:21:00Z"/>
          <w:sz w:val="22"/>
          <w:szCs w:val="22"/>
        </w:rPr>
      </w:pPr>
      <w:r w:rsidRPr="00353EB7">
        <w:rPr>
          <w:sz w:val="22"/>
          <w:szCs w:val="22"/>
        </w:rPr>
        <w:t xml:space="preserve">Search books by </w:t>
      </w:r>
      <w:r w:rsidR="001266CE" w:rsidRPr="00353EB7">
        <w:rPr>
          <w:sz w:val="22"/>
          <w:szCs w:val="22"/>
        </w:rPr>
        <w:t>Title, Author ISBN, Word</w:t>
      </w:r>
    </w:p>
    <w:p w14:paraId="7A58C759" w14:textId="77777777" w:rsidR="005B285D" w:rsidRPr="00353EB7" w:rsidRDefault="005B285D" w:rsidP="005F6970">
      <w:pPr>
        <w:pStyle w:val="ListParagraph"/>
        <w:numPr>
          <w:ilvl w:val="0"/>
          <w:numId w:val="1"/>
        </w:numPr>
        <w:rPr>
          <w:sz w:val="22"/>
          <w:szCs w:val="22"/>
        </w:rPr>
      </w:pPr>
      <w:ins w:id="3" w:author="Doruntina Jakupi" w:date="2017-03-29T13:21:00Z">
        <w:r>
          <w:rPr>
            <w:sz w:val="22"/>
            <w:szCs w:val="22"/>
          </w:rPr>
          <w:t>Search books via ISBN scanner</w:t>
        </w:r>
      </w:ins>
    </w:p>
    <w:p w14:paraId="3AE4A761" w14:textId="77777777" w:rsidR="001266CE" w:rsidRPr="00353EB7" w:rsidRDefault="001266CE" w:rsidP="005F6970">
      <w:pPr>
        <w:pStyle w:val="ListParagraph"/>
        <w:numPr>
          <w:ilvl w:val="0"/>
          <w:numId w:val="1"/>
        </w:numPr>
        <w:rPr>
          <w:sz w:val="22"/>
          <w:szCs w:val="22"/>
        </w:rPr>
      </w:pPr>
      <w:r w:rsidRPr="00353EB7">
        <w:rPr>
          <w:sz w:val="22"/>
          <w:szCs w:val="22"/>
        </w:rPr>
        <w:t xml:space="preserve">Sell </w:t>
      </w:r>
      <w:ins w:id="4" w:author="Doruntina Jakupi" w:date="2017-03-29T13:21:00Z">
        <w:r w:rsidR="005B285D">
          <w:rPr>
            <w:sz w:val="22"/>
            <w:szCs w:val="22"/>
          </w:rPr>
          <w:t xml:space="preserve">used </w:t>
        </w:r>
      </w:ins>
      <w:r w:rsidRPr="00353EB7">
        <w:rPr>
          <w:sz w:val="22"/>
          <w:szCs w:val="22"/>
        </w:rPr>
        <w:t>books  (</w:t>
      </w:r>
      <w:del w:id="5" w:author="Doruntina Jakupi" w:date="2017-03-29T13:21:00Z">
        <w:r w:rsidRPr="00353EB7" w:rsidDel="005B285D">
          <w:rPr>
            <w:sz w:val="22"/>
            <w:szCs w:val="22"/>
          </w:rPr>
          <w:delText>choose new or used book</w:delText>
        </w:r>
      </w:del>
      <w:ins w:id="6" w:author="Doruntina Jakupi" w:date="2017-03-29T13:21:00Z">
        <w:r w:rsidR="005B285D">
          <w:rPr>
            <w:sz w:val="22"/>
            <w:szCs w:val="22"/>
          </w:rPr>
          <w:t xml:space="preserve">rate the </w:t>
        </w:r>
      </w:ins>
      <w:ins w:id="7" w:author="Doruntina Jakupi" w:date="2017-03-29T13:22:00Z">
        <w:r w:rsidR="005B285D">
          <w:rPr>
            <w:sz w:val="22"/>
            <w:szCs w:val="22"/>
          </w:rPr>
          <w:t>condition</w:t>
        </w:r>
      </w:ins>
      <w:r w:rsidRPr="00353EB7">
        <w:rPr>
          <w:sz w:val="22"/>
          <w:szCs w:val="22"/>
        </w:rPr>
        <w:t>)</w:t>
      </w:r>
    </w:p>
    <w:p w14:paraId="70F60C6D" w14:textId="77777777" w:rsidR="001266CE" w:rsidRPr="00353EB7" w:rsidRDefault="001266CE" w:rsidP="005F6970">
      <w:pPr>
        <w:pStyle w:val="ListParagraph"/>
        <w:numPr>
          <w:ilvl w:val="0"/>
          <w:numId w:val="1"/>
        </w:numPr>
        <w:rPr>
          <w:sz w:val="22"/>
          <w:szCs w:val="22"/>
        </w:rPr>
      </w:pPr>
      <w:r w:rsidRPr="00353EB7">
        <w:rPr>
          <w:sz w:val="22"/>
          <w:szCs w:val="22"/>
        </w:rPr>
        <w:t xml:space="preserve">Buy books </w:t>
      </w:r>
      <w:ins w:id="8" w:author="Doruntina Jakupi" w:date="2017-03-29T13:22:00Z">
        <w:r w:rsidR="005B285D">
          <w:rPr>
            <w:sz w:val="22"/>
            <w:szCs w:val="22"/>
          </w:rPr>
          <w:t xml:space="preserve">: either buy a used book on the platform or be </w:t>
        </w:r>
      </w:ins>
      <w:ins w:id="9" w:author="Doruntina Jakupi" w:date="2017-03-29T13:23:00Z">
        <w:r w:rsidR="005B285D">
          <w:rPr>
            <w:sz w:val="22"/>
            <w:szCs w:val="22"/>
          </w:rPr>
          <w:t>referred</w:t>
        </w:r>
      </w:ins>
      <w:ins w:id="10" w:author="Doruntina Jakupi" w:date="2017-03-29T13:22:00Z">
        <w:r w:rsidR="005B285D">
          <w:rPr>
            <w:sz w:val="22"/>
            <w:szCs w:val="22"/>
          </w:rPr>
          <w:t xml:space="preserve"> to </w:t>
        </w:r>
      </w:ins>
      <w:ins w:id="11" w:author="Doruntina Jakupi" w:date="2017-03-29T13:23:00Z">
        <w:r w:rsidR="005B285D">
          <w:rPr>
            <w:sz w:val="22"/>
            <w:szCs w:val="22"/>
          </w:rPr>
          <w:t>a external bookstore</w:t>
        </w:r>
      </w:ins>
      <w:del w:id="12" w:author="Doruntina Jakupi" w:date="2017-03-29T13:22:00Z">
        <w:r w:rsidRPr="00353EB7" w:rsidDel="005B285D">
          <w:rPr>
            <w:sz w:val="22"/>
            <w:szCs w:val="22"/>
          </w:rPr>
          <w:delText xml:space="preserve"> (choose new or used book)</w:delText>
        </w:r>
      </w:del>
    </w:p>
    <w:p w14:paraId="2A47A9C9" w14:textId="5DA843F4" w:rsidR="001266CE" w:rsidRPr="00087083" w:rsidRDefault="001266CE" w:rsidP="001266CE">
      <w:pPr>
        <w:pStyle w:val="ListParagraph"/>
        <w:numPr>
          <w:ilvl w:val="0"/>
          <w:numId w:val="1"/>
        </w:numPr>
        <w:rPr>
          <w:color w:val="C45911" w:themeColor="accent2" w:themeShade="BF"/>
          <w:sz w:val="22"/>
          <w:szCs w:val="22"/>
          <w:rPrChange w:id="13" w:author="Lirim Sulejmani" w:date="2017-04-02T19:13:00Z">
            <w:rPr>
              <w:sz w:val="22"/>
              <w:szCs w:val="22"/>
            </w:rPr>
          </w:rPrChange>
        </w:rPr>
      </w:pPr>
      <w:r w:rsidRPr="00087083">
        <w:rPr>
          <w:color w:val="C45911" w:themeColor="accent2" w:themeShade="BF"/>
          <w:sz w:val="22"/>
          <w:szCs w:val="22"/>
          <w:rPrChange w:id="14" w:author="Lirim Sulejmani" w:date="2017-04-02T19:13:00Z">
            <w:rPr>
              <w:sz w:val="22"/>
              <w:szCs w:val="22"/>
            </w:rPr>
          </w:rPrChange>
        </w:rPr>
        <w:t>Upload User comments</w:t>
      </w:r>
      <w:ins w:id="15" w:author="Lirim Sulejmani" w:date="2017-04-02T19:15:00Z">
        <w:r w:rsidR="00087083">
          <w:rPr>
            <w:color w:val="C45911" w:themeColor="accent2" w:themeShade="BF"/>
            <w:sz w:val="22"/>
            <w:szCs w:val="22"/>
          </w:rPr>
          <w:t xml:space="preserve"> (later phase)</w:t>
        </w:r>
      </w:ins>
    </w:p>
    <w:p w14:paraId="1A4944FC" w14:textId="04DF98A7" w:rsidR="000D3476" w:rsidRPr="00353EB7" w:rsidRDefault="000D3476" w:rsidP="001266CE">
      <w:pPr>
        <w:pStyle w:val="ListParagraph"/>
        <w:numPr>
          <w:ilvl w:val="0"/>
          <w:numId w:val="1"/>
        </w:numPr>
        <w:rPr>
          <w:sz w:val="22"/>
          <w:szCs w:val="22"/>
        </w:rPr>
      </w:pPr>
      <w:r w:rsidRPr="00353EB7">
        <w:rPr>
          <w:sz w:val="22"/>
          <w:szCs w:val="22"/>
        </w:rPr>
        <w:t>Rate buyer and seller</w:t>
      </w:r>
      <w:ins w:id="16" w:author="Lirim Sulejmani" w:date="2017-04-02T19:13:00Z">
        <w:r w:rsidR="00087083">
          <w:rPr>
            <w:sz w:val="22"/>
            <w:szCs w:val="22"/>
          </w:rPr>
          <w:t xml:space="preserve"> </w:t>
        </w:r>
        <w:r w:rsidR="00087083" w:rsidRPr="00AF4CFD">
          <w:rPr>
            <w:sz w:val="22"/>
            <w:szCs w:val="22"/>
          </w:rPr>
          <w:t>(comment )</w:t>
        </w:r>
      </w:ins>
    </w:p>
    <w:p w14:paraId="07E83D89" w14:textId="77777777" w:rsidR="000D3476" w:rsidRPr="00AF4CFD" w:rsidRDefault="000D3476" w:rsidP="001266CE">
      <w:pPr>
        <w:pStyle w:val="ListParagraph"/>
        <w:numPr>
          <w:ilvl w:val="0"/>
          <w:numId w:val="1"/>
        </w:numPr>
        <w:rPr>
          <w:color w:val="808080" w:themeColor="background1" w:themeShade="80"/>
          <w:sz w:val="22"/>
          <w:szCs w:val="22"/>
          <w:rPrChange w:id="17" w:author="Lirim Sulejmani" w:date="2017-04-02T19:17:00Z">
            <w:rPr>
              <w:sz w:val="22"/>
              <w:szCs w:val="22"/>
            </w:rPr>
          </w:rPrChange>
        </w:rPr>
      </w:pPr>
      <w:r w:rsidRPr="00AF4CFD">
        <w:rPr>
          <w:color w:val="808080" w:themeColor="background1" w:themeShade="80"/>
          <w:sz w:val="22"/>
          <w:szCs w:val="22"/>
          <w:rPrChange w:id="18" w:author="Lirim Sulejmani" w:date="2017-04-02T19:17:00Z">
            <w:rPr>
              <w:sz w:val="22"/>
              <w:szCs w:val="22"/>
            </w:rPr>
          </w:rPrChange>
        </w:rPr>
        <w:t>Change pictures of students on homepage</w:t>
      </w:r>
    </w:p>
    <w:p w14:paraId="738D56E8" w14:textId="77777777" w:rsidR="000D3476" w:rsidRPr="00353EB7" w:rsidRDefault="000D3476" w:rsidP="000D3476">
      <w:pPr>
        <w:pStyle w:val="ListParagraph"/>
        <w:numPr>
          <w:ilvl w:val="0"/>
          <w:numId w:val="1"/>
        </w:numPr>
        <w:rPr>
          <w:sz w:val="22"/>
          <w:szCs w:val="22"/>
        </w:rPr>
      </w:pPr>
      <w:r w:rsidRPr="00353EB7">
        <w:rPr>
          <w:sz w:val="22"/>
          <w:szCs w:val="22"/>
        </w:rPr>
        <w:t>About us</w:t>
      </w:r>
    </w:p>
    <w:p w14:paraId="104BED95" w14:textId="45901A7A" w:rsidR="000D3476" w:rsidRPr="00353EB7" w:rsidRDefault="000D3476" w:rsidP="001266CE">
      <w:pPr>
        <w:pStyle w:val="ListParagraph"/>
        <w:numPr>
          <w:ilvl w:val="0"/>
          <w:numId w:val="1"/>
        </w:numPr>
        <w:rPr>
          <w:sz w:val="22"/>
          <w:szCs w:val="22"/>
        </w:rPr>
      </w:pPr>
      <w:r w:rsidRPr="00353EB7">
        <w:rPr>
          <w:sz w:val="22"/>
          <w:szCs w:val="22"/>
        </w:rPr>
        <w:t>Schools</w:t>
      </w:r>
      <w:ins w:id="19" w:author="Lirim Sulejmani" w:date="2017-04-02T19:23:00Z">
        <w:r w:rsidR="00AF4CFD">
          <w:rPr>
            <w:sz w:val="22"/>
            <w:szCs w:val="22"/>
          </w:rPr>
          <w:t xml:space="preserve"> university,</w:t>
        </w:r>
      </w:ins>
      <w:ins w:id="20" w:author="Lirim Sulejmani" w:date="2017-04-02T19:24:00Z">
        <w:r w:rsidR="00AF4CFD">
          <w:rPr>
            <w:sz w:val="22"/>
            <w:szCs w:val="22"/>
          </w:rPr>
          <w:t xml:space="preserve"> major</w:t>
        </w:r>
      </w:ins>
      <w:ins w:id="21" w:author="Lirim Sulejmani" w:date="2017-04-02T19:23:00Z">
        <w:r w:rsidR="00AF4CFD">
          <w:rPr>
            <w:sz w:val="22"/>
            <w:szCs w:val="22"/>
          </w:rPr>
          <w:t>,</w:t>
        </w:r>
      </w:ins>
      <w:ins w:id="22" w:author="Lirim Sulejmani" w:date="2017-04-02T19:24:00Z">
        <w:r w:rsidR="00AF4CFD">
          <w:rPr>
            <w:sz w:val="22"/>
            <w:szCs w:val="22"/>
          </w:rPr>
          <w:t xml:space="preserve"> full-time or part-time , </w:t>
        </w:r>
      </w:ins>
      <w:ins w:id="23" w:author="Lirim Sulejmani" w:date="2017-04-02T19:23:00Z">
        <w:r w:rsidR="00AF4CFD">
          <w:rPr>
            <w:sz w:val="22"/>
            <w:szCs w:val="22"/>
          </w:rPr>
          <w:t>semester</w:t>
        </w:r>
      </w:ins>
      <w:ins w:id="24" w:author="Lirim Sulejmani" w:date="2017-04-02T19:25:00Z">
        <w:r w:rsidR="00AF4CFD">
          <w:rPr>
            <w:sz w:val="22"/>
            <w:szCs w:val="22"/>
          </w:rPr>
          <w:t xml:space="preserve"> , books</w:t>
        </w:r>
      </w:ins>
      <w:ins w:id="25" w:author="Lirim Sulejmani" w:date="2017-04-02T19:28:00Z">
        <w:r w:rsidR="000B2058">
          <w:rPr>
            <w:sz w:val="22"/>
            <w:szCs w:val="22"/>
          </w:rPr>
          <w:t xml:space="preserve"> (then click on the book and search on the platform) </w:t>
        </w:r>
      </w:ins>
    </w:p>
    <w:p w14:paraId="4BE624CD" w14:textId="77777777" w:rsidR="001266CE" w:rsidRDefault="001266CE" w:rsidP="001266CE">
      <w:pPr>
        <w:pStyle w:val="ListParagraph"/>
        <w:ind w:left="792"/>
      </w:pPr>
    </w:p>
    <w:p w14:paraId="571EA4BD" w14:textId="77777777" w:rsidR="001266CE" w:rsidRDefault="001266CE" w:rsidP="001266CE">
      <w:pPr>
        <w:pStyle w:val="Heading3"/>
      </w:pPr>
      <w:r>
        <w:t>User</w:t>
      </w:r>
      <w:r w:rsidR="00D00BDF">
        <w:t xml:space="preserve"> admin</w:t>
      </w:r>
    </w:p>
    <w:p w14:paraId="4DA2BF73" w14:textId="4BD997D5" w:rsidR="001266CE" w:rsidRPr="00353EB7" w:rsidRDefault="001266CE" w:rsidP="005F6970">
      <w:pPr>
        <w:pStyle w:val="ListParagraph"/>
        <w:numPr>
          <w:ilvl w:val="0"/>
          <w:numId w:val="1"/>
        </w:numPr>
        <w:rPr>
          <w:sz w:val="22"/>
          <w:szCs w:val="22"/>
        </w:rPr>
      </w:pPr>
      <w:r w:rsidRPr="00353EB7">
        <w:rPr>
          <w:sz w:val="22"/>
          <w:szCs w:val="22"/>
        </w:rPr>
        <w:t xml:space="preserve">Sign </w:t>
      </w:r>
      <w:ins w:id="26" w:author="Lirim Sulejmani" w:date="2017-04-02T19:30:00Z">
        <w:r w:rsidR="005E2F03">
          <w:rPr>
            <w:sz w:val="22"/>
            <w:szCs w:val="22"/>
          </w:rPr>
          <w:t xml:space="preserve"> (via facebook, linkedin, xing, normal register</w:t>
        </w:r>
      </w:ins>
      <w:ins w:id="27" w:author="Lirim Sulejmani" w:date="2017-04-02T19:32:00Z">
        <w:r w:rsidR="005E2F03">
          <w:rPr>
            <w:sz w:val="22"/>
            <w:szCs w:val="22"/>
          </w:rPr>
          <w:t xml:space="preserve"> (username,password,phone,email,photo)</w:t>
        </w:r>
      </w:ins>
      <w:ins w:id="28" w:author="Lirim Sulejmani" w:date="2017-04-02T19:30:00Z">
        <w:r w:rsidR="005E2F03">
          <w:rPr>
            <w:sz w:val="22"/>
            <w:szCs w:val="22"/>
          </w:rPr>
          <w:t>)</w:t>
        </w:r>
      </w:ins>
    </w:p>
    <w:p w14:paraId="779781FB" w14:textId="77777777" w:rsidR="001266CE" w:rsidRPr="00353EB7" w:rsidRDefault="001266CE" w:rsidP="005F6970">
      <w:pPr>
        <w:pStyle w:val="ListParagraph"/>
        <w:numPr>
          <w:ilvl w:val="0"/>
          <w:numId w:val="1"/>
        </w:numPr>
        <w:rPr>
          <w:sz w:val="22"/>
          <w:szCs w:val="22"/>
        </w:rPr>
      </w:pPr>
      <w:r w:rsidRPr="00353EB7">
        <w:rPr>
          <w:sz w:val="22"/>
          <w:szCs w:val="22"/>
        </w:rPr>
        <w:t>Log-in</w:t>
      </w:r>
    </w:p>
    <w:p w14:paraId="0A6266E8" w14:textId="62C08588" w:rsidR="001266CE" w:rsidRPr="00353EB7" w:rsidRDefault="001266CE" w:rsidP="005F6970">
      <w:pPr>
        <w:pStyle w:val="ListParagraph"/>
        <w:numPr>
          <w:ilvl w:val="0"/>
          <w:numId w:val="1"/>
        </w:numPr>
        <w:rPr>
          <w:sz w:val="22"/>
          <w:szCs w:val="22"/>
        </w:rPr>
      </w:pPr>
      <w:r w:rsidRPr="00353EB7">
        <w:rPr>
          <w:sz w:val="22"/>
          <w:szCs w:val="22"/>
        </w:rPr>
        <w:t>Create user profile</w:t>
      </w:r>
      <w:ins w:id="29" w:author="Lirim Sulejmani" w:date="2017-04-02T19:32:00Z">
        <w:r w:rsidR="005E2F03">
          <w:rPr>
            <w:sz w:val="22"/>
            <w:szCs w:val="22"/>
          </w:rPr>
          <w:t xml:space="preserve"> </w:t>
        </w:r>
      </w:ins>
    </w:p>
    <w:p w14:paraId="7C129B55" w14:textId="77777777" w:rsidR="001266CE" w:rsidRPr="00353EB7" w:rsidRDefault="001266CE" w:rsidP="005F6970">
      <w:pPr>
        <w:pStyle w:val="ListParagraph"/>
        <w:numPr>
          <w:ilvl w:val="0"/>
          <w:numId w:val="1"/>
        </w:numPr>
        <w:rPr>
          <w:sz w:val="22"/>
          <w:szCs w:val="22"/>
        </w:rPr>
      </w:pPr>
      <w:r w:rsidRPr="00353EB7">
        <w:rPr>
          <w:sz w:val="22"/>
          <w:szCs w:val="22"/>
        </w:rPr>
        <w:t xml:space="preserve">View </w:t>
      </w:r>
      <w:ins w:id="30" w:author="Doruntina Jakupi" w:date="2017-03-29T13:24:00Z">
        <w:r w:rsidR="005B285D">
          <w:rPr>
            <w:sz w:val="22"/>
            <w:szCs w:val="22"/>
          </w:rPr>
          <w:t xml:space="preserve">and edit </w:t>
        </w:r>
      </w:ins>
      <w:r w:rsidRPr="00353EB7">
        <w:rPr>
          <w:sz w:val="22"/>
          <w:szCs w:val="22"/>
        </w:rPr>
        <w:t>user profile</w:t>
      </w:r>
    </w:p>
    <w:p w14:paraId="70DE0FE6" w14:textId="7D397B5F" w:rsidR="00353EB7" w:rsidRPr="00353EB7" w:rsidRDefault="00353EB7" w:rsidP="005F6970">
      <w:pPr>
        <w:pStyle w:val="ListParagraph"/>
        <w:numPr>
          <w:ilvl w:val="0"/>
          <w:numId w:val="1"/>
        </w:numPr>
        <w:rPr>
          <w:sz w:val="22"/>
          <w:szCs w:val="22"/>
        </w:rPr>
      </w:pPr>
      <w:r w:rsidRPr="00353EB7">
        <w:rPr>
          <w:sz w:val="22"/>
          <w:szCs w:val="22"/>
        </w:rPr>
        <w:t>My basket</w:t>
      </w:r>
      <w:ins w:id="31" w:author="Lirim Sulejmani" w:date="2017-04-02T19:36:00Z">
        <w:r w:rsidR="005E2F03">
          <w:rPr>
            <w:sz w:val="22"/>
            <w:szCs w:val="22"/>
          </w:rPr>
          <w:t xml:space="preserve"> (two sides )</w:t>
        </w:r>
      </w:ins>
    </w:p>
    <w:p w14:paraId="1214ECDC" w14:textId="694E06C7" w:rsidR="001266CE" w:rsidRPr="00353EB7" w:rsidRDefault="001266CE" w:rsidP="005F6970">
      <w:pPr>
        <w:pStyle w:val="ListParagraph"/>
        <w:numPr>
          <w:ilvl w:val="0"/>
          <w:numId w:val="1"/>
        </w:numPr>
        <w:rPr>
          <w:sz w:val="22"/>
          <w:szCs w:val="22"/>
        </w:rPr>
      </w:pPr>
      <w:r w:rsidRPr="00353EB7">
        <w:rPr>
          <w:sz w:val="22"/>
          <w:szCs w:val="22"/>
        </w:rPr>
        <w:t>History</w:t>
      </w:r>
      <w:ins w:id="32" w:author="Lirim Sulejmani" w:date="2017-04-02T19:36:00Z">
        <w:r w:rsidR="005E2F03">
          <w:rPr>
            <w:sz w:val="22"/>
            <w:szCs w:val="22"/>
          </w:rPr>
          <w:t xml:space="preserve"> (of</w:t>
        </w:r>
        <w:r w:rsidR="00834995">
          <w:rPr>
            <w:sz w:val="22"/>
            <w:szCs w:val="22"/>
          </w:rPr>
          <w:t xml:space="preserve"> selling/boug</w:t>
        </w:r>
      </w:ins>
      <w:ins w:id="33" w:author="Lirim Sulejmani" w:date="2017-04-02T19:37:00Z">
        <w:r w:rsidR="00834995">
          <w:rPr>
            <w:sz w:val="22"/>
            <w:szCs w:val="22"/>
          </w:rPr>
          <w:t>h</w:t>
        </w:r>
      </w:ins>
      <w:ins w:id="34" w:author="Lirim Sulejmani" w:date="2017-04-02T19:36:00Z">
        <w:r w:rsidR="00834995">
          <w:rPr>
            <w:sz w:val="22"/>
            <w:szCs w:val="22"/>
          </w:rPr>
          <w:t>t</w:t>
        </w:r>
      </w:ins>
      <w:ins w:id="35" w:author="Lirim Sulejmani" w:date="2017-04-02T19:37:00Z">
        <w:r w:rsidR="00834995">
          <w:rPr>
            <w:sz w:val="22"/>
            <w:szCs w:val="22"/>
          </w:rPr>
          <w:t xml:space="preserve"> </w:t>
        </w:r>
      </w:ins>
      <w:ins w:id="36" w:author="Lirim Sulejmani" w:date="2017-04-02T19:36:00Z">
        <w:r w:rsidR="005E2F03">
          <w:rPr>
            <w:sz w:val="22"/>
            <w:szCs w:val="22"/>
          </w:rPr>
          <w:t>books</w:t>
        </w:r>
      </w:ins>
      <w:ins w:id="37" w:author="Lirim Sulejmani" w:date="2017-04-02T19:37:00Z">
        <w:r w:rsidR="00834995">
          <w:rPr>
            <w:sz w:val="22"/>
            <w:szCs w:val="22"/>
          </w:rPr>
          <w:t xml:space="preserve"> and money saved</w:t>
        </w:r>
      </w:ins>
      <w:ins w:id="38" w:author="Lirim Sulejmani" w:date="2017-04-02T19:36:00Z">
        <w:r w:rsidR="005E2F03">
          <w:rPr>
            <w:sz w:val="22"/>
            <w:szCs w:val="22"/>
          </w:rPr>
          <w:t xml:space="preserve"> )</w:t>
        </w:r>
      </w:ins>
    </w:p>
    <w:p w14:paraId="47CF629A" w14:textId="2F5E671D" w:rsidR="001266CE" w:rsidRPr="00353EB7" w:rsidRDefault="001266CE" w:rsidP="005F6970">
      <w:pPr>
        <w:pStyle w:val="ListParagraph"/>
        <w:numPr>
          <w:ilvl w:val="0"/>
          <w:numId w:val="1"/>
        </w:numPr>
        <w:rPr>
          <w:sz w:val="22"/>
          <w:szCs w:val="22"/>
        </w:rPr>
      </w:pPr>
      <w:r w:rsidRPr="00353EB7">
        <w:rPr>
          <w:sz w:val="22"/>
          <w:szCs w:val="22"/>
        </w:rPr>
        <w:t>Wish list</w:t>
      </w:r>
      <w:ins w:id="39" w:author="Lirim Sulejmani" w:date="2017-04-02T19:38:00Z">
        <w:r w:rsidR="00507FA8">
          <w:rPr>
            <w:sz w:val="22"/>
            <w:szCs w:val="22"/>
          </w:rPr>
          <w:t xml:space="preserve"> (put ISBN and receive notification if this book has been uploaded)</w:t>
        </w:r>
      </w:ins>
      <w:ins w:id="40" w:author="Lirim Sulejmani" w:date="2017-04-02T19:45:00Z">
        <w:r w:rsidR="009F5EFD">
          <w:rPr>
            <w:sz w:val="22"/>
            <w:szCs w:val="22"/>
          </w:rPr>
          <w:t xml:space="preserve"> user will choose</w:t>
        </w:r>
      </w:ins>
    </w:p>
    <w:p w14:paraId="7A068E00" w14:textId="06311AF0" w:rsidR="001266CE" w:rsidRDefault="001266CE" w:rsidP="005F6970">
      <w:pPr>
        <w:pStyle w:val="ListParagraph"/>
        <w:numPr>
          <w:ilvl w:val="0"/>
          <w:numId w:val="1"/>
        </w:numPr>
        <w:rPr>
          <w:sz w:val="22"/>
          <w:szCs w:val="22"/>
        </w:rPr>
      </w:pPr>
      <w:r w:rsidRPr="00353EB7">
        <w:rPr>
          <w:sz w:val="22"/>
          <w:szCs w:val="22"/>
        </w:rPr>
        <w:t>My rating</w:t>
      </w:r>
      <w:ins w:id="41" w:author="Lirim Sulejmani" w:date="2017-04-02T19:39:00Z">
        <w:r w:rsidR="00A103F3">
          <w:rPr>
            <w:sz w:val="22"/>
            <w:szCs w:val="22"/>
          </w:rPr>
          <w:t xml:space="preserve"> (all rating that some made to you)</w:t>
        </w:r>
      </w:ins>
    </w:p>
    <w:p w14:paraId="688290F5" w14:textId="6D7B43A8" w:rsidR="000A4E23" w:rsidRPr="00353EB7" w:rsidRDefault="000A4E23" w:rsidP="005F6970">
      <w:pPr>
        <w:pStyle w:val="ListParagraph"/>
        <w:numPr>
          <w:ilvl w:val="0"/>
          <w:numId w:val="1"/>
        </w:numPr>
        <w:rPr>
          <w:sz w:val="22"/>
          <w:szCs w:val="22"/>
        </w:rPr>
      </w:pPr>
      <w:r>
        <w:rPr>
          <w:sz w:val="22"/>
          <w:szCs w:val="22"/>
        </w:rPr>
        <w:t>Book registration</w:t>
      </w:r>
      <w:ins w:id="42" w:author="Lirim Sulejmani" w:date="2017-04-02T19:39:00Z">
        <w:r w:rsidR="009F5EFD">
          <w:rPr>
            <w:sz w:val="22"/>
            <w:szCs w:val="22"/>
          </w:rPr>
          <w:t xml:space="preserve"> (</w:t>
        </w:r>
      </w:ins>
      <w:ins w:id="43" w:author="Lirim Sulejmani" w:date="2017-04-02T19:40:00Z">
        <w:r w:rsidR="009F5EFD">
          <w:rPr>
            <w:sz w:val="22"/>
            <w:szCs w:val="22"/>
          </w:rPr>
          <w:t>all book,</w:t>
        </w:r>
      </w:ins>
      <w:ins w:id="44" w:author="Lirim Sulejmani" w:date="2017-04-02T19:39:00Z">
        <w:r w:rsidR="009F5EFD">
          <w:rPr>
            <w:sz w:val="22"/>
            <w:szCs w:val="22"/>
          </w:rPr>
          <w:t>)</w:t>
        </w:r>
      </w:ins>
    </w:p>
    <w:p w14:paraId="73FFE3B0" w14:textId="77777777" w:rsidR="001266CE" w:rsidRPr="00353EB7" w:rsidRDefault="001266CE" w:rsidP="00353EB7">
      <w:pPr>
        <w:pStyle w:val="ListParagraph"/>
        <w:ind w:left="792"/>
        <w:rPr>
          <w:sz w:val="22"/>
          <w:szCs w:val="22"/>
        </w:rPr>
      </w:pPr>
    </w:p>
    <w:p w14:paraId="3ACECB3A" w14:textId="77777777" w:rsidR="001266CE" w:rsidDel="009F5EFD" w:rsidRDefault="001266CE" w:rsidP="001266CE">
      <w:pPr>
        <w:pStyle w:val="Heading3"/>
        <w:rPr>
          <w:del w:id="45" w:author="Lirim Sulejmani" w:date="2017-04-02T19:44:00Z"/>
        </w:rPr>
      </w:pPr>
      <w:r>
        <w:t>Notifications</w:t>
      </w:r>
    </w:p>
    <w:p w14:paraId="2A574650" w14:textId="77777777" w:rsidR="001266CE" w:rsidRPr="00353EB7" w:rsidRDefault="001266CE" w:rsidP="001266CE">
      <w:pPr>
        <w:pStyle w:val="ListParagraph"/>
        <w:numPr>
          <w:ilvl w:val="0"/>
          <w:numId w:val="2"/>
        </w:numPr>
        <w:rPr>
          <w:sz w:val="22"/>
          <w:szCs w:val="22"/>
        </w:rPr>
      </w:pPr>
      <w:r w:rsidRPr="00353EB7">
        <w:rPr>
          <w:sz w:val="22"/>
          <w:szCs w:val="22"/>
        </w:rPr>
        <w:t>Notify user for interested on his books</w:t>
      </w:r>
    </w:p>
    <w:p w14:paraId="71314785" w14:textId="77777777" w:rsidR="001266CE" w:rsidRPr="00353EB7" w:rsidRDefault="001266CE" w:rsidP="001266CE">
      <w:pPr>
        <w:pStyle w:val="ListParagraph"/>
        <w:numPr>
          <w:ilvl w:val="0"/>
          <w:numId w:val="2"/>
        </w:numPr>
        <w:rPr>
          <w:sz w:val="22"/>
          <w:szCs w:val="22"/>
        </w:rPr>
      </w:pPr>
      <w:r w:rsidRPr="00353EB7">
        <w:rPr>
          <w:sz w:val="22"/>
          <w:szCs w:val="22"/>
        </w:rPr>
        <w:t>Notify users for available books</w:t>
      </w:r>
    </w:p>
    <w:p w14:paraId="0A91BF11" w14:textId="77777777" w:rsidR="001266CE" w:rsidRPr="00353EB7" w:rsidRDefault="001266CE" w:rsidP="001266CE">
      <w:pPr>
        <w:pStyle w:val="ListParagraph"/>
        <w:numPr>
          <w:ilvl w:val="0"/>
          <w:numId w:val="2"/>
        </w:numPr>
        <w:rPr>
          <w:sz w:val="22"/>
          <w:szCs w:val="22"/>
        </w:rPr>
      </w:pPr>
      <w:r w:rsidRPr="00353EB7">
        <w:rPr>
          <w:sz w:val="22"/>
          <w:szCs w:val="22"/>
        </w:rPr>
        <w:t>Notify users by e-mail or SMS</w:t>
      </w:r>
    </w:p>
    <w:p w14:paraId="145BAB7F" w14:textId="77777777" w:rsidR="001266CE" w:rsidRDefault="001266CE" w:rsidP="001266CE">
      <w:pPr>
        <w:pStyle w:val="Heading3"/>
      </w:pPr>
      <w:r>
        <w:t>Price Comparing</w:t>
      </w:r>
    </w:p>
    <w:p w14:paraId="1BCEE315" w14:textId="77777777" w:rsidR="001266CE" w:rsidRPr="00353EB7" w:rsidRDefault="001266CE" w:rsidP="001266CE">
      <w:pPr>
        <w:pStyle w:val="ListParagraph"/>
        <w:numPr>
          <w:ilvl w:val="0"/>
          <w:numId w:val="3"/>
        </w:numPr>
        <w:rPr>
          <w:sz w:val="22"/>
          <w:szCs w:val="22"/>
        </w:rPr>
      </w:pPr>
      <w:r w:rsidRPr="00353EB7">
        <w:rPr>
          <w:sz w:val="22"/>
          <w:szCs w:val="22"/>
        </w:rPr>
        <w:t>Compare prices with</w:t>
      </w:r>
      <w:r w:rsidR="000D3476" w:rsidRPr="00353EB7">
        <w:rPr>
          <w:sz w:val="22"/>
          <w:szCs w:val="22"/>
        </w:rPr>
        <w:t xml:space="preserve"> providers</w:t>
      </w:r>
    </w:p>
    <w:p w14:paraId="6AEA5C17" w14:textId="77777777" w:rsidR="000D3476" w:rsidRPr="00353EB7" w:rsidRDefault="000D3476" w:rsidP="000D3476">
      <w:pPr>
        <w:pStyle w:val="ListParagraph"/>
        <w:numPr>
          <w:ilvl w:val="0"/>
          <w:numId w:val="10"/>
        </w:numPr>
        <w:ind w:left="1276"/>
        <w:rPr>
          <w:rFonts w:ascii="Calibri" w:hAnsi="Calibri"/>
          <w:i/>
          <w:sz w:val="22"/>
          <w:szCs w:val="22"/>
        </w:rPr>
      </w:pPr>
      <w:r w:rsidRPr="00353EB7">
        <w:rPr>
          <w:rFonts w:ascii="Calibri" w:hAnsi="Calibri"/>
          <w:i/>
          <w:sz w:val="22"/>
          <w:szCs w:val="22"/>
        </w:rPr>
        <w:t>Dodax.ch</w:t>
      </w:r>
    </w:p>
    <w:p w14:paraId="3BDBD8CA" w14:textId="77777777" w:rsidR="000D3476" w:rsidRPr="00353EB7" w:rsidRDefault="000D3476" w:rsidP="000D3476">
      <w:pPr>
        <w:pStyle w:val="ListParagraph"/>
        <w:numPr>
          <w:ilvl w:val="0"/>
          <w:numId w:val="10"/>
        </w:numPr>
        <w:ind w:left="1276"/>
        <w:rPr>
          <w:rFonts w:ascii="Calibri" w:hAnsi="Calibri"/>
          <w:i/>
          <w:sz w:val="22"/>
          <w:szCs w:val="22"/>
        </w:rPr>
      </w:pPr>
      <w:r w:rsidRPr="00353EB7">
        <w:rPr>
          <w:rFonts w:ascii="Calibri" w:hAnsi="Calibri"/>
          <w:i/>
          <w:sz w:val="22"/>
          <w:szCs w:val="22"/>
        </w:rPr>
        <w:lastRenderedPageBreak/>
        <w:t>Exlibris.ch</w:t>
      </w:r>
    </w:p>
    <w:p w14:paraId="7C188FBA" w14:textId="77777777" w:rsidR="000D3476" w:rsidRPr="00353EB7" w:rsidRDefault="000D3476" w:rsidP="000D3476">
      <w:pPr>
        <w:pStyle w:val="ListParagraph"/>
        <w:numPr>
          <w:ilvl w:val="0"/>
          <w:numId w:val="10"/>
        </w:numPr>
        <w:ind w:left="1276"/>
        <w:rPr>
          <w:rFonts w:ascii="Calibri" w:hAnsi="Calibri"/>
          <w:i/>
          <w:sz w:val="22"/>
          <w:szCs w:val="22"/>
        </w:rPr>
      </w:pPr>
      <w:r w:rsidRPr="00353EB7">
        <w:rPr>
          <w:rFonts w:ascii="Calibri" w:hAnsi="Calibri"/>
          <w:i/>
          <w:sz w:val="22"/>
          <w:szCs w:val="22"/>
        </w:rPr>
        <w:t>Amazon</w:t>
      </w:r>
    </w:p>
    <w:p w14:paraId="554EC44F" w14:textId="77777777" w:rsidR="000D3476" w:rsidRPr="00353EB7" w:rsidRDefault="000D3476" w:rsidP="000D3476">
      <w:pPr>
        <w:pStyle w:val="ListParagraph"/>
        <w:numPr>
          <w:ilvl w:val="0"/>
          <w:numId w:val="10"/>
        </w:numPr>
        <w:ind w:left="1276"/>
        <w:rPr>
          <w:rFonts w:ascii="Calibri" w:hAnsi="Calibri"/>
          <w:i/>
          <w:sz w:val="22"/>
          <w:szCs w:val="22"/>
        </w:rPr>
      </w:pPr>
      <w:r w:rsidRPr="00353EB7">
        <w:rPr>
          <w:rFonts w:ascii="Calibri" w:hAnsi="Calibri"/>
          <w:i/>
          <w:sz w:val="22"/>
          <w:szCs w:val="22"/>
        </w:rPr>
        <w:t>Orellfuessli.ch</w:t>
      </w:r>
    </w:p>
    <w:p w14:paraId="49CE00B6" w14:textId="77777777" w:rsidR="00353EB7" w:rsidRPr="00353EB7" w:rsidRDefault="005B285D" w:rsidP="00353EB7">
      <w:pPr>
        <w:pStyle w:val="ListParagraph"/>
        <w:numPr>
          <w:ilvl w:val="0"/>
          <w:numId w:val="3"/>
        </w:numPr>
        <w:rPr>
          <w:sz w:val="22"/>
          <w:szCs w:val="22"/>
        </w:rPr>
      </w:pPr>
      <w:ins w:id="46" w:author="Doruntina Jakupi" w:date="2017-03-29T13:24:00Z">
        <w:r>
          <w:rPr>
            <w:sz w:val="22"/>
            <w:szCs w:val="22"/>
          </w:rPr>
          <w:t xml:space="preserve">Refer by onclick to the online stores </w:t>
        </w:r>
      </w:ins>
      <w:del w:id="47" w:author="Doruntina Jakupi" w:date="2017-03-29T13:24:00Z">
        <w:r w:rsidR="00353EB7" w:rsidRPr="00353EB7" w:rsidDel="005B285D">
          <w:rPr>
            <w:sz w:val="22"/>
            <w:szCs w:val="22"/>
          </w:rPr>
          <w:delText>Order from the cheapest</w:delText>
        </w:r>
      </w:del>
    </w:p>
    <w:p w14:paraId="7EFE232D" w14:textId="77777777" w:rsidR="005F6970" w:rsidRDefault="000D3476" w:rsidP="000D3476">
      <w:pPr>
        <w:pStyle w:val="Heading3"/>
      </w:pPr>
      <w:r>
        <w:t>Barcode-scanner</w:t>
      </w:r>
    </w:p>
    <w:p w14:paraId="7698661D" w14:textId="77777777" w:rsidR="000D3476" w:rsidRPr="00353EB7" w:rsidRDefault="000D3476" w:rsidP="000D3476">
      <w:pPr>
        <w:pStyle w:val="ListParagraph"/>
        <w:numPr>
          <w:ilvl w:val="0"/>
          <w:numId w:val="3"/>
        </w:numPr>
        <w:rPr>
          <w:sz w:val="22"/>
          <w:szCs w:val="22"/>
        </w:rPr>
      </w:pPr>
      <w:r w:rsidRPr="00353EB7">
        <w:rPr>
          <w:sz w:val="22"/>
          <w:szCs w:val="22"/>
        </w:rPr>
        <w:t>Find book using barcode scanner of smartphones</w:t>
      </w:r>
    </w:p>
    <w:p w14:paraId="4F924E9C" w14:textId="77777777" w:rsidR="000D3476" w:rsidRPr="00353EB7" w:rsidRDefault="000D3476" w:rsidP="000D3476">
      <w:pPr>
        <w:pStyle w:val="ListParagraph"/>
        <w:numPr>
          <w:ilvl w:val="0"/>
          <w:numId w:val="3"/>
        </w:numPr>
        <w:rPr>
          <w:sz w:val="22"/>
          <w:szCs w:val="22"/>
        </w:rPr>
      </w:pPr>
      <w:r w:rsidRPr="00353EB7">
        <w:rPr>
          <w:sz w:val="22"/>
          <w:szCs w:val="22"/>
        </w:rPr>
        <w:t xml:space="preserve">Fill book details automatically  </w:t>
      </w:r>
    </w:p>
    <w:p w14:paraId="3ADE9C0D" w14:textId="77777777" w:rsidR="000D3476" w:rsidRDefault="000D3476" w:rsidP="000D3476"/>
    <w:p w14:paraId="09156F59" w14:textId="77777777" w:rsidR="000D3476" w:rsidRDefault="000D3476" w:rsidP="000D3476">
      <w:pPr>
        <w:pStyle w:val="Heading3"/>
      </w:pPr>
      <w:r>
        <w:t>Data tracking / Statistics</w:t>
      </w:r>
    </w:p>
    <w:p w14:paraId="165D6DE5" w14:textId="77777777" w:rsidR="000D3476" w:rsidRPr="00353EB7" w:rsidRDefault="00353EB7" w:rsidP="000D3476">
      <w:pPr>
        <w:pStyle w:val="ListParagraph"/>
        <w:numPr>
          <w:ilvl w:val="0"/>
          <w:numId w:val="13"/>
        </w:numPr>
        <w:rPr>
          <w:sz w:val="22"/>
          <w:szCs w:val="22"/>
        </w:rPr>
      </w:pPr>
      <w:r w:rsidRPr="00353EB7">
        <w:rPr>
          <w:sz w:val="22"/>
          <w:szCs w:val="22"/>
        </w:rPr>
        <w:t>How many books are uploaded onto this platform</w:t>
      </w:r>
    </w:p>
    <w:p w14:paraId="194DA563" w14:textId="77777777" w:rsidR="00353EB7" w:rsidRPr="00353EB7" w:rsidRDefault="00353EB7" w:rsidP="000D3476">
      <w:pPr>
        <w:pStyle w:val="ListParagraph"/>
        <w:numPr>
          <w:ilvl w:val="0"/>
          <w:numId w:val="13"/>
        </w:numPr>
        <w:rPr>
          <w:sz w:val="22"/>
          <w:szCs w:val="22"/>
        </w:rPr>
      </w:pPr>
      <w:r w:rsidRPr="00353EB7">
        <w:rPr>
          <w:sz w:val="22"/>
          <w:szCs w:val="22"/>
        </w:rPr>
        <w:t>How many students are on our platform</w:t>
      </w:r>
    </w:p>
    <w:p w14:paraId="52CE8D79" w14:textId="77777777" w:rsidR="00353EB7" w:rsidRPr="00353EB7" w:rsidRDefault="00353EB7" w:rsidP="000D3476">
      <w:pPr>
        <w:pStyle w:val="ListParagraph"/>
        <w:numPr>
          <w:ilvl w:val="0"/>
          <w:numId w:val="13"/>
        </w:numPr>
        <w:rPr>
          <w:sz w:val="22"/>
          <w:szCs w:val="22"/>
        </w:rPr>
      </w:pPr>
      <w:r w:rsidRPr="00353EB7">
        <w:rPr>
          <w:sz w:val="22"/>
          <w:szCs w:val="22"/>
        </w:rPr>
        <w:t>How many students are from which university</w:t>
      </w:r>
    </w:p>
    <w:p w14:paraId="591631DF" w14:textId="77777777" w:rsidR="00353EB7" w:rsidRPr="00353EB7" w:rsidRDefault="00353EB7" w:rsidP="000D3476">
      <w:pPr>
        <w:pStyle w:val="ListParagraph"/>
        <w:numPr>
          <w:ilvl w:val="0"/>
          <w:numId w:val="13"/>
        </w:numPr>
        <w:rPr>
          <w:sz w:val="22"/>
          <w:szCs w:val="22"/>
        </w:rPr>
      </w:pPr>
      <w:r w:rsidRPr="00353EB7">
        <w:rPr>
          <w:sz w:val="22"/>
          <w:szCs w:val="22"/>
        </w:rPr>
        <w:t>How much money has been saved through our platform</w:t>
      </w:r>
    </w:p>
    <w:p w14:paraId="43842CD3" w14:textId="77777777" w:rsidR="00353EB7" w:rsidRDefault="00353EB7" w:rsidP="00353EB7">
      <w:pPr>
        <w:pStyle w:val="ListParagraph"/>
        <w:numPr>
          <w:ilvl w:val="0"/>
          <w:numId w:val="13"/>
        </w:numPr>
        <w:rPr>
          <w:ins w:id="48" w:author="Lirim Sulejmani" w:date="2017-04-02T18:56:00Z"/>
          <w:sz w:val="22"/>
          <w:szCs w:val="22"/>
        </w:rPr>
      </w:pPr>
      <w:r w:rsidRPr="00353EB7">
        <w:rPr>
          <w:sz w:val="22"/>
          <w:szCs w:val="22"/>
        </w:rPr>
        <w:t>Which books are most wanted on our platform</w:t>
      </w:r>
    </w:p>
    <w:p w14:paraId="03167DEE" w14:textId="2A939D8B" w:rsidR="00082A40" w:rsidRDefault="00082A40" w:rsidP="00353EB7">
      <w:pPr>
        <w:pStyle w:val="ListParagraph"/>
        <w:numPr>
          <w:ilvl w:val="0"/>
          <w:numId w:val="13"/>
        </w:numPr>
        <w:rPr>
          <w:sz w:val="22"/>
          <w:szCs w:val="22"/>
        </w:rPr>
      </w:pPr>
      <w:ins w:id="49" w:author="Lirim Sulejmani" w:date="2017-04-02T18:56:00Z">
        <w:r>
          <w:rPr>
            <w:sz w:val="22"/>
            <w:szCs w:val="22"/>
          </w:rPr>
          <w:t xml:space="preserve">Count of pages in a book (green peace) </w:t>
        </w:r>
      </w:ins>
    </w:p>
    <w:p w14:paraId="40B87B4F" w14:textId="77777777" w:rsidR="000A4E23" w:rsidRDefault="000A4E23" w:rsidP="000A4E23">
      <w:pPr>
        <w:pStyle w:val="Heading3"/>
      </w:pPr>
      <w:r>
        <w:t>Admin page</w:t>
      </w:r>
    </w:p>
    <w:p w14:paraId="005F6BAE" w14:textId="77777777" w:rsidR="000A4E23" w:rsidRPr="001F1B7D" w:rsidRDefault="000A4E23" w:rsidP="00A27EC0">
      <w:pPr>
        <w:pStyle w:val="ListParagraph"/>
        <w:numPr>
          <w:ilvl w:val="0"/>
          <w:numId w:val="14"/>
        </w:numPr>
        <w:tabs>
          <w:tab w:val="clear" w:pos="360"/>
        </w:tabs>
        <w:spacing w:before="0" w:after="200"/>
        <w:ind w:right="0"/>
        <w:rPr>
          <w:strike/>
          <w:sz w:val="22"/>
          <w:szCs w:val="22"/>
          <w:rPrChange w:id="50" w:author="Lirim Sulejmani" w:date="2017-04-02T19:48:00Z">
            <w:rPr>
              <w:sz w:val="22"/>
              <w:szCs w:val="22"/>
            </w:rPr>
          </w:rPrChange>
        </w:rPr>
      </w:pPr>
      <w:r w:rsidRPr="001F1B7D">
        <w:rPr>
          <w:strike/>
          <w:sz w:val="22"/>
          <w:szCs w:val="22"/>
          <w:rPrChange w:id="51" w:author="Lirim Sulejmani" w:date="2017-04-02T19:48:00Z">
            <w:rPr>
              <w:sz w:val="22"/>
              <w:szCs w:val="22"/>
            </w:rPr>
          </w:rPrChange>
        </w:rPr>
        <w:t>Administrator (my partner and I) should be able to easily modify certain things on the platform (e.g. certain texts, pictures, listing or delisting of books in our data base, promos, etc.)</w:t>
      </w:r>
    </w:p>
    <w:p w14:paraId="67B2ADDA" w14:textId="77777777" w:rsidR="000D3476" w:rsidRDefault="000D3476" w:rsidP="000D3476">
      <w:pPr>
        <w:pStyle w:val="Heading3"/>
      </w:pPr>
      <w:r>
        <w:t>Non Functional Requirements</w:t>
      </w:r>
    </w:p>
    <w:p w14:paraId="4CC47484" w14:textId="77777777" w:rsidR="000D3476" w:rsidRPr="00353EB7" w:rsidRDefault="000D3476" w:rsidP="000D3476">
      <w:pPr>
        <w:pStyle w:val="ListParagraph"/>
        <w:numPr>
          <w:ilvl w:val="0"/>
          <w:numId w:val="12"/>
        </w:numPr>
        <w:rPr>
          <w:sz w:val="22"/>
          <w:szCs w:val="22"/>
        </w:rPr>
      </w:pPr>
      <w:r w:rsidRPr="00353EB7">
        <w:rPr>
          <w:sz w:val="22"/>
          <w:szCs w:val="22"/>
        </w:rPr>
        <w:t>Design a modern wi</w:t>
      </w:r>
      <w:r w:rsidR="00353EB7" w:rsidRPr="00353EB7">
        <w:rPr>
          <w:sz w:val="22"/>
          <w:szCs w:val="22"/>
        </w:rPr>
        <w:t>t</w:t>
      </w:r>
      <w:r w:rsidRPr="00353EB7">
        <w:rPr>
          <w:sz w:val="22"/>
          <w:szCs w:val="22"/>
        </w:rPr>
        <w:t>h a clear structure and extremely  user-friendly</w:t>
      </w:r>
    </w:p>
    <w:p w14:paraId="27B6B888" w14:textId="77777777" w:rsidR="000D3476" w:rsidRPr="00353EB7" w:rsidRDefault="000D3476" w:rsidP="00353EB7">
      <w:pPr>
        <w:pStyle w:val="ListParagraph"/>
        <w:numPr>
          <w:ilvl w:val="0"/>
          <w:numId w:val="12"/>
        </w:numPr>
        <w:rPr>
          <w:sz w:val="22"/>
          <w:szCs w:val="22"/>
        </w:rPr>
      </w:pPr>
      <w:r w:rsidRPr="00353EB7">
        <w:rPr>
          <w:sz w:val="22"/>
          <w:szCs w:val="22"/>
        </w:rPr>
        <w:t xml:space="preserve">Responsive design (to fit the </w:t>
      </w:r>
      <w:r w:rsidR="00353EB7" w:rsidRPr="00353EB7">
        <w:rPr>
          <w:sz w:val="22"/>
          <w:szCs w:val="22"/>
        </w:rPr>
        <w:t>view</w:t>
      </w:r>
      <w:r w:rsidRPr="00353EB7">
        <w:rPr>
          <w:sz w:val="22"/>
          <w:szCs w:val="22"/>
        </w:rPr>
        <w:t xml:space="preserve"> in every device: Desktop, Laptop, Tablet and Smartphones)</w:t>
      </w:r>
    </w:p>
    <w:p w14:paraId="27D2054F" w14:textId="77777777" w:rsidR="00EB3486" w:rsidRDefault="00EB3486" w:rsidP="0070288F">
      <w:pPr>
        <w:tabs>
          <w:tab w:val="clear" w:pos="360"/>
        </w:tabs>
        <w:spacing w:before="0" w:after="200"/>
        <w:ind w:left="0" w:right="0"/>
      </w:pPr>
    </w:p>
    <w:p w14:paraId="3F22819D" w14:textId="77777777" w:rsidR="00EB3486" w:rsidRPr="00EB3486" w:rsidRDefault="00EB3486" w:rsidP="00EB3486">
      <w:pPr>
        <w:pStyle w:val="Heading1"/>
        <w:rPr>
          <w:rFonts w:ascii="Arial" w:eastAsia="Times New Roman" w:hAnsi="Arial" w:cs="Arial"/>
          <w:color w:val="222222"/>
          <w:sz w:val="19"/>
          <w:szCs w:val="19"/>
          <w:lang w:val="sq-AL" w:eastAsia="sq-AL"/>
        </w:rPr>
      </w:pPr>
      <w:r>
        <w:t>Used Technologies</w:t>
      </w:r>
    </w:p>
    <w:p w14:paraId="29D33CAD" w14:textId="77777777" w:rsidR="00EB3486" w:rsidRPr="00EB3486" w:rsidRDefault="00EB3486" w:rsidP="00EB3486">
      <w:pPr>
        <w:pStyle w:val="ListParagraph"/>
        <w:numPr>
          <w:ilvl w:val="0"/>
          <w:numId w:val="15"/>
        </w:numPr>
        <w:shd w:val="clear" w:color="auto" w:fill="FFFFFF"/>
        <w:tabs>
          <w:tab w:val="clear" w:pos="360"/>
        </w:tabs>
        <w:spacing w:before="0" w:after="0"/>
        <w:ind w:right="0"/>
        <w:rPr>
          <w:rFonts w:eastAsia="Times New Roman" w:cs="Arial"/>
          <w:color w:val="222222"/>
          <w:sz w:val="22"/>
          <w:szCs w:val="22"/>
          <w:lang w:val="sq-AL" w:eastAsia="sq-AL"/>
        </w:rPr>
      </w:pPr>
      <w:r w:rsidRPr="00EB3486">
        <w:rPr>
          <w:rFonts w:eastAsia="Times New Roman" w:cs="Arial"/>
          <w:color w:val="222222"/>
          <w:sz w:val="22"/>
          <w:szCs w:val="22"/>
          <w:lang w:val="sq-AL" w:eastAsia="sq-AL"/>
        </w:rPr>
        <w:t xml:space="preserve">Most of technologies are Microsoft based. </w:t>
      </w:r>
    </w:p>
    <w:p w14:paraId="27CB8E1E" w14:textId="77777777" w:rsidR="00EB3486" w:rsidRPr="00EB3486" w:rsidRDefault="00EB3486" w:rsidP="00EB3486">
      <w:pPr>
        <w:pStyle w:val="ListParagraph"/>
        <w:numPr>
          <w:ilvl w:val="0"/>
          <w:numId w:val="15"/>
        </w:numPr>
        <w:shd w:val="clear" w:color="auto" w:fill="FFFFFF"/>
        <w:tabs>
          <w:tab w:val="clear" w:pos="360"/>
        </w:tabs>
        <w:spacing w:before="0" w:after="0"/>
        <w:ind w:right="0"/>
        <w:rPr>
          <w:rFonts w:eastAsia="Times New Roman" w:cs="Arial"/>
          <w:color w:val="222222"/>
          <w:sz w:val="22"/>
          <w:szCs w:val="22"/>
          <w:lang w:val="sq-AL" w:eastAsia="sq-AL"/>
        </w:rPr>
      </w:pPr>
      <w:r w:rsidRPr="00EB3486">
        <w:rPr>
          <w:rFonts w:eastAsia="Times New Roman" w:cs="Arial"/>
          <w:color w:val="222222"/>
          <w:sz w:val="22"/>
          <w:szCs w:val="22"/>
          <w:lang w:val="sq-AL" w:eastAsia="sq-AL"/>
        </w:rPr>
        <w:t>For back-end to I prefer to use </w:t>
      </w:r>
      <w:r w:rsidRPr="00017165">
        <w:rPr>
          <w:rFonts w:eastAsia="Times New Roman" w:cs="Arial"/>
          <w:sz w:val="22"/>
          <w:szCs w:val="22"/>
          <w:lang w:val="sq-AL" w:eastAsia="sq-AL"/>
        </w:rPr>
        <w:t> </w:t>
      </w:r>
      <w:hyperlink r:id="rId9" w:tgtFrame="_blank" w:history="1">
        <w:r w:rsidRPr="00017165">
          <w:rPr>
            <w:rFonts w:eastAsia="Times New Roman" w:cs="Arial"/>
            <w:sz w:val="22"/>
            <w:szCs w:val="22"/>
            <w:lang w:val="sq-AL" w:eastAsia="sq-AL"/>
          </w:rPr>
          <w:t>ASP.NET</w:t>
        </w:r>
      </w:hyperlink>
      <w:r w:rsidRPr="00EB3486">
        <w:rPr>
          <w:rFonts w:eastAsia="Times New Roman" w:cs="Arial"/>
          <w:color w:val="000000"/>
          <w:sz w:val="22"/>
          <w:szCs w:val="22"/>
          <w:lang w:val="sq-AL" w:eastAsia="sq-AL"/>
        </w:rPr>
        <w:t> Web API</w:t>
      </w:r>
      <w:r>
        <w:rPr>
          <w:rFonts w:eastAsia="Times New Roman" w:cs="Arial"/>
          <w:color w:val="222222"/>
          <w:sz w:val="22"/>
          <w:szCs w:val="22"/>
          <w:lang w:val="sq-AL" w:eastAsia="sq-AL"/>
        </w:rPr>
        <w:t xml:space="preserve"> which is RESTFull API. </w:t>
      </w:r>
    </w:p>
    <w:p w14:paraId="4717E380" w14:textId="77777777" w:rsidR="00920C03" w:rsidRPr="00920C03" w:rsidRDefault="00EB3486" w:rsidP="00EB3486">
      <w:pPr>
        <w:pStyle w:val="ListParagraph"/>
        <w:numPr>
          <w:ilvl w:val="0"/>
          <w:numId w:val="15"/>
        </w:numPr>
        <w:shd w:val="clear" w:color="auto" w:fill="FFFFFF"/>
        <w:tabs>
          <w:tab w:val="clear" w:pos="360"/>
        </w:tabs>
        <w:spacing w:before="0" w:after="0"/>
        <w:ind w:right="0"/>
      </w:pPr>
      <w:r w:rsidRPr="00EB3486">
        <w:rPr>
          <w:rFonts w:eastAsia="Times New Roman" w:cs="Arial"/>
          <w:color w:val="222222"/>
          <w:sz w:val="22"/>
          <w:szCs w:val="22"/>
          <w:lang w:val="sq-AL" w:eastAsia="sq-AL"/>
        </w:rPr>
        <w:t>About Front-end we prefer Angular 2.</w:t>
      </w:r>
    </w:p>
    <w:p w14:paraId="7A7F6DBA" w14:textId="77777777" w:rsidR="00A27EC0" w:rsidRPr="005F6970" w:rsidRDefault="00920C03" w:rsidP="00EB3486">
      <w:pPr>
        <w:pStyle w:val="ListParagraph"/>
        <w:numPr>
          <w:ilvl w:val="0"/>
          <w:numId w:val="15"/>
        </w:numPr>
        <w:shd w:val="clear" w:color="auto" w:fill="FFFFFF"/>
        <w:tabs>
          <w:tab w:val="clear" w:pos="360"/>
        </w:tabs>
        <w:spacing w:before="0" w:after="0"/>
        <w:ind w:right="0"/>
      </w:pPr>
      <w:r>
        <w:rPr>
          <w:rFonts w:eastAsia="Times New Roman" w:cs="Arial"/>
          <w:color w:val="222222"/>
          <w:sz w:val="22"/>
          <w:szCs w:val="22"/>
          <w:lang w:val="sq-AL" w:eastAsia="sq-AL"/>
        </w:rPr>
        <w:t>Database will be</w:t>
      </w:r>
      <w:r w:rsidR="00A04094">
        <w:rPr>
          <w:rFonts w:eastAsia="Times New Roman" w:cs="Arial"/>
          <w:color w:val="222222"/>
          <w:sz w:val="22"/>
          <w:szCs w:val="22"/>
          <w:lang w:val="sq-AL" w:eastAsia="sq-AL"/>
        </w:rPr>
        <w:t xml:space="preserve"> Microsoft</w:t>
      </w:r>
      <w:r>
        <w:rPr>
          <w:rFonts w:eastAsia="Times New Roman" w:cs="Arial"/>
          <w:color w:val="222222"/>
          <w:sz w:val="22"/>
          <w:szCs w:val="22"/>
          <w:lang w:val="sq-AL" w:eastAsia="sq-AL"/>
        </w:rPr>
        <w:t xml:space="preserve"> Sql Server</w:t>
      </w:r>
      <w:del w:id="52" w:author="Lirim Sulejmani" w:date="2017-04-02T19:50:00Z">
        <w:r w:rsidR="00EB3486" w:rsidDel="001F1B7D">
          <w:delText xml:space="preserve"> </w:delText>
        </w:r>
      </w:del>
      <w:r w:rsidR="00A04094">
        <w:t>.</w:t>
      </w:r>
      <w:r w:rsidR="0070288F">
        <w:br w:type="page"/>
      </w:r>
    </w:p>
    <w:p w14:paraId="05A17CAC" w14:textId="77777777" w:rsidR="00E8056B" w:rsidRPr="00E8056B" w:rsidRDefault="0070288F" w:rsidP="0070288F">
      <w:pPr>
        <w:pStyle w:val="Heading2"/>
      </w:pPr>
      <w:r>
        <w:rPr>
          <w:sz w:val="28"/>
        </w:rPr>
        <w:lastRenderedPageBreak/>
        <w:t>Pricelist</w:t>
      </w:r>
    </w:p>
    <w:p w14:paraId="1F388EF4" w14:textId="77777777" w:rsidR="00A27EC0" w:rsidRDefault="00A27EC0" w:rsidP="00A27EC0">
      <w:pPr>
        <w:pStyle w:val="Heading3"/>
      </w:pPr>
    </w:p>
    <w:tbl>
      <w:tblPr>
        <w:tblStyle w:val="GridTable1Light-Accent1"/>
        <w:tblW w:w="4894" w:type="pct"/>
        <w:tblCellMar>
          <w:left w:w="0" w:type="dxa"/>
          <w:right w:w="0" w:type="dxa"/>
        </w:tblCellMar>
        <w:tblLook w:val="04A0" w:firstRow="1" w:lastRow="0" w:firstColumn="1" w:lastColumn="0" w:noHBand="0" w:noVBand="1"/>
        <w:tblDescription w:val="Formal acceptance table"/>
      </w:tblPr>
      <w:tblGrid>
        <w:gridCol w:w="7083"/>
        <w:gridCol w:w="2774"/>
      </w:tblGrid>
      <w:tr w:rsidR="00A27EC0" w:rsidRPr="0016688B" w14:paraId="1877A1BD" w14:textId="77777777" w:rsidTr="00A27EC0">
        <w:trPr>
          <w:cnfStyle w:val="100000000000" w:firstRow="1" w:lastRow="0" w:firstColumn="0" w:lastColumn="0" w:oddVBand="0" w:evenVBand="0" w:oddHBand="0" w:evenHBand="0" w:firstRowFirstColumn="0" w:firstRowLastColumn="0" w:lastRowFirstColumn="0" w:lastRowLastColumn="0"/>
          <w:trHeight w:val="475"/>
          <w:tblHeader/>
        </w:trPr>
        <w:tc>
          <w:tcPr>
            <w:cnfStyle w:val="001000000000" w:firstRow="0" w:lastRow="0" w:firstColumn="1" w:lastColumn="0" w:oddVBand="0" w:evenVBand="0" w:oddHBand="0" w:evenHBand="0" w:firstRowFirstColumn="0" w:firstRowLastColumn="0" w:lastRowFirstColumn="0" w:lastRowLastColumn="0"/>
            <w:tcW w:w="7083" w:type="dxa"/>
          </w:tcPr>
          <w:p w14:paraId="57D0F085" w14:textId="77777777" w:rsidR="00A27EC0" w:rsidRPr="0070288F" w:rsidRDefault="000F2772" w:rsidP="00FD00D8">
            <w:pPr>
              <w:tabs>
                <w:tab w:val="clear" w:pos="360"/>
              </w:tabs>
              <w:rPr>
                <w:b w:val="0"/>
                <w:sz w:val="22"/>
              </w:rPr>
            </w:pPr>
            <w:r w:rsidRPr="0070288F">
              <w:rPr>
                <w:b w:val="0"/>
                <w:sz w:val="22"/>
              </w:rPr>
              <w:t>Activities</w:t>
            </w:r>
          </w:p>
        </w:tc>
        <w:tc>
          <w:tcPr>
            <w:tcW w:w="2774" w:type="dxa"/>
          </w:tcPr>
          <w:p w14:paraId="05A7FBE8" w14:textId="77777777" w:rsidR="00A27EC0" w:rsidRPr="0070288F" w:rsidRDefault="00A27EC0" w:rsidP="00FD00D8">
            <w:pPr>
              <w:tabs>
                <w:tab w:val="clear" w:pos="360"/>
              </w:tabs>
              <w:cnfStyle w:val="100000000000" w:firstRow="1" w:lastRow="0" w:firstColumn="0" w:lastColumn="0" w:oddVBand="0" w:evenVBand="0" w:oddHBand="0" w:evenHBand="0" w:firstRowFirstColumn="0" w:firstRowLastColumn="0" w:lastRowFirstColumn="0" w:lastRowLastColumn="0"/>
              <w:rPr>
                <w:b w:val="0"/>
                <w:sz w:val="22"/>
              </w:rPr>
            </w:pPr>
            <w:r w:rsidRPr="0070288F">
              <w:rPr>
                <w:b w:val="0"/>
                <w:sz w:val="22"/>
              </w:rPr>
              <w:t>Price</w:t>
            </w:r>
            <w:r w:rsidR="00D00BDF" w:rsidRPr="0070288F">
              <w:rPr>
                <w:b w:val="0"/>
                <w:sz w:val="22"/>
              </w:rPr>
              <w:t xml:space="preserve"> in Euro</w:t>
            </w:r>
          </w:p>
        </w:tc>
      </w:tr>
      <w:tr w:rsidR="00914F74" w:rsidRPr="0016688B" w14:paraId="77B80FCD" w14:textId="77777777" w:rsidTr="001A5BA4">
        <w:trPr>
          <w:trHeight w:val="529"/>
        </w:trPr>
        <w:tc>
          <w:tcPr>
            <w:cnfStyle w:val="001000000000" w:firstRow="0" w:lastRow="0" w:firstColumn="1" w:lastColumn="0" w:oddVBand="0" w:evenVBand="0" w:oddHBand="0" w:evenHBand="0" w:firstRowFirstColumn="0" w:firstRowLastColumn="0" w:lastRowFirstColumn="0" w:lastRowLastColumn="0"/>
            <w:tcW w:w="7083" w:type="dxa"/>
          </w:tcPr>
          <w:p w14:paraId="40849AD0" w14:textId="3E6615DA" w:rsidR="001A5BA4" w:rsidRPr="001A5BA4" w:rsidRDefault="00914F74" w:rsidP="001A5BA4">
            <w:pPr>
              <w:pStyle w:val="Heading3"/>
              <w:jc w:val="both"/>
              <w:outlineLvl w:val="2"/>
              <w:rPr>
                <w:b w:val="0"/>
              </w:rPr>
            </w:pPr>
            <w:r w:rsidRPr="0016688B">
              <w:rPr>
                <w:b w:val="0"/>
              </w:rPr>
              <w:t xml:space="preserve">Buy and sell </w:t>
            </w:r>
            <w:commentRangeStart w:id="53"/>
            <w:commentRangeStart w:id="54"/>
            <w:del w:id="55" w:author="Lirim Sulejmani" w:date="2017-04-02T20:02:00Z">
              <w:r w:rsidRPr="0016688B" w:rsidDel="008B7B24">
                <w:rPr>
                  <w:b w:val="0"/>
                </w:rPr>
                <w:delText>text</w:delText>
              </w:r>
            </w:del>
            <w:r w:rsidRPr="0016688B">
              <w:rPr>
                <w:b w:val="0"/>
              </w:rPr>
              <w:t>books</w:t>
            </w:r>
            <w:commentRangeEnd w:id="53"/>
            <w:r w:rsidR="005B285D">
              <w:rPr>
                <w:rStyle w:val="CommentReference"/>
                <w:rFonts w:asciiTheme="minorHAnsi" w:eastAsiaTheme="minorEastAsia" w:hAnsiTheme="minorHAnsi" w:cstheme="minorBidi"/>
                <w:b w:val="0"/>
                <w:bCs w:val="0"/>
                <w:color w:val="auto"/>
              </w:rPr>
              <w:commentReference w:id="53"/>
            </w:r>
            <w:commentRangeEnd w:id="54"/>
            <w:ins w:id="56" w:author="Lirim Sulejmani" w:date="2017-04-02T20:04:00Z">
              <w:r w:rsidR="00FD7983">
                <w:rPr>
                  <w:b w:val="0"/>
                </w:rPr>
                <w:t xml:space="preserve"> online</w:t>
              </w:r>
            </w:ins>
            <w:r w:rsidR="005B285D">
              <w:rPr>
                <w:rStyle w:val="CommentReference"/>
                <w:rFonts w:asciiTheme="minorHAnsi" w:eastAsiaTheme="minorEastAsia" w:hAnsiTheme="minorHAnsi" w:cstheme="minorBidi"/>
                <w:b w:val="0"/>
                <w:bCs w:val="0"/>
                <w:color w:val="auto"/>
              </w:rPr>
              <w:commentReference w:id="54"/>
            </w:r>
          </w:p>
        </w:tc>
        <w:tc>
          <w:tcPr>
            <w:tcW w:w="2774" w:type="dxa"/>
          </w:tcPr>
          <w:p w14:paraId="3A33FE85" w14:textId="58F19A59" w:rsidR="00914F74" w:rsidRPr="0016688B" w:rsidRDefault="00914F74" w:rsidP="00914F74">
            <w:pPr>
              <w:jc w:val="right"/>
              <w:cnfStyle w:val="000000000000" w:firstRow="0" w:lastRow="0" w:firstColumn="0" w:lastColumn="0" w:oddVBand="0" w:evenVBand="0" w:oddHBand="0" w:evenHBand="0" w:firstRowFirstColumn="0" w:firstRowLastColumn="0" w:lastRowFirstColumn="0" w:lastRowLastColumn="0"/>
            </w:pPr>
            <w:del w:id="57" w:author="Lirim Sulejmani" w:date="2017-04-02T20:02:00Z">
              <w:r w:rsidRPr="0016688B" w:rsidDel="008B7B24">
                <w:delText>1900</w:delText>
              </w:r>
            </w:del>
            <w:ins w:id="58" w:author="Lirim Sulejmani" w:date="2017-04-02T20:02:00Z">
              <w:r w:rsidR="008B7B24">
                <w:t>4500</w:t>
              </w:r>
            </w:ins>
          </w:p>
        </w:tc>
      </w:tr>
      <w:tr w:rsidR="00914F74" w:rsidRPr="0016688B" w:rsidDel="008B7B24" w14:paraId="4B5BA6EB" w14:textId="7D230154" w:rsidTr="00A27EC0">
        <w:trPr>
          <w:trHeight w:val="475"/>
          <w:del w:id="59" w:author="Lirim Sulejmani" w:date="2017-04-02T20:02:00Z"/>
        </w:trPr>
        <w:tc>
          <w:tcPr>
            <w:cnfStyle w:val="001000000000" w:firstRow="0" w:lastRow="0" w:firstColumn="1" w:lastColumn="0" w:oddVBand="0" w:evenVBand="0" w:oddHBand="0" w:evenHBand="0" w:firstRowFirstColumn="0" w:firstRowLastColumn="0" w:lastRowFirstColumn="0" w:lastRowLastColumn="0"/>
            <w:tcW w:w="7083" w:type="dxa"/>
          </w:tcPr>
          <w:p w14:paraId="6B43235B" w14:textId="058762A9" w:rsidR="00914F74" w:rsidRPr="0016688B" w:rsidDel="008B7B24" w:rsidRDefault="00914F74" w:rsidP="00914F74">
            <w:pPr>
              <w:pStyle w:val="Heading3"/>
              <w:outlineLvl w:val="2"/>
              <w:rPr>
                <w:del w:id="60" w:author="Lirim Sulejmani" w:date="2017-04-02T20:02:00Z"/>
                <w:b w:val="0"/>
              </w:rPr>
            </w:pPr>
            <w:del w:id="61" w:author="Lirim Sulejmani" w:date="2017-04-02T20:02:00Z">
              <w:r w:rsidRPr="0016688B" w:rsidDel="008B7B24">
                <w:rPr>
                  <w:b w:val="0"/>
                </w:rPr>
                <w:delText>User Admin</w:delText>
              </w:r>
            </w:del>
          </w:p>
        </w:tc>
        <w:tc>
          <w:tcPr>
            <w:tcW w:w="2774" w:type="dxa"/>
          </w:tcPr>
          <w:p w14:paraId="09B04BE1" w14:textId="03A5726A" w:rsidR="00914F74" w:rsidRPr="0016688B" w:rsidDel="008B7B24" w:rsidRDefault="00914F74" w:rsidP="00914F74">
            <w:pPr>
              <w:jc w:val="right"/>
              <w:cnfStyle w:val="000000000000" w:firstRow="0" w:lastRow="0" w:firstColumn="0" w:lastColumn="0" w:oddVBand="0" w:evenVBand="0" w:oddHBand="0" w:evenHBand="0" w:firstRowFirstColumn="0" w:firstRowLastColumn="0" w:lastRowFirstColumn="0" w:lastRowLastColumn="0"/>
              <w:rPr>
                <w:del w:id="62" w:author="Lirim Sulejmani" w:date="2017-04-02T20:02:00Z"/>
              </w:rPr>
            </w:pPr>
            <w:del w:id="63" w:author="Lirim Sulejmani" w:date="2017-04-02T20:02:00Z">
              <w:r w:rsidRPr="0016688B" w:rsidDel="008B7B24">
                <w:delText>800</w:delText>
              </w:r>
            </w:del>
          </w:p>
        </w:tc>
      </w:tr>
      <w:tr w:rsidR="00914F74" w:rsidRPr="0016688B" w:rsidDel="008B7B24" w14:paraId="3A29BDC1" w14:textId="7B38B59D" w:rsidTr="00A27EC0">
        <w:trPr>
          <w:trHeight w:val="475"/>
          <w:del w:id="64" w:author="Lirim Sulejmani" w:date="2017-04-02T20:02:00Z"/>
        </w:trPr>
        <w:tc>
          <w:tcPr>
            <w:cnfStyle w:val="001000000000" w:firstRow="0" w:lastRow="0" w:firstColumn="1" w:lastColumn="0" w:oddVBand="0" w:evenVBand="0" w:oddHBand="0" w:evenHBand="0" w:firstRowFirstColumn="0" w:firstRowLastColumn="0" w:lastRowFirstColumn="0" w:lastRowLastColumn="0"/>
            <w:tcW w:w="7083" w:type="dxa"/>
          </w:tcPr>
          <w:p w14:paraId="161F5758" w14:textId="174407C5" w:rsidR="00914F74" w:rsidRPr="0016688B" w:rsidDel="008B7B24" w:rsidRDefault="00914F74" w:rsidP="00914F74">
            <w:pPr>
              <w:pStyle w:val="Heading3"/>
              <w:outlineLvl w:val="2"/>
              <w:rPr>
                <w:del w:id="65" w:author="Lirim Sulejmani" w:date="2017-04-02T20:02:00Z"/>
                <w:b w:val="0"/>
              </w:rPr>
            </w:pPr>
            <w:del w:id="66" w:author="Lirim Sulejmani" w:date="2017-04-02T20:02:00Z">
              <w:r w:rsidRPr="0016688B" w:rsidDel="008B7B24">
                <w:rPr>
                  <w:b w:val="0"/>
                </w:rPr>
                <w:delText>Price Comparing</w:delText>
              </w:r>
            </w:del>
          </w:p>
        </w:tc>
        <w:tc>
          <w:tcPr>
            <w:tcW w:w="2774" w:type="dxa"/>
          </w:tcPr>
          <w:p w14:paraId="4B6699DE" w14:textId="73B4D412" w:rsidR="00914F74" w:rsidRPr="0016688B" w:rsidDel="008B7B24" w:rsidRDefault="00914F74" w:rsidP="00914F74">
            <w:pPr>
              <w:jc w:val="right"/>
              <w:cnfStyle w:val="000000000000" w:firstRow="0" w:lastRow="0" w:firstColumn="0" w:lastColumn="0" w:oddVBand="0" w:evenVBand="0" w:oddHBand="0" w:evenHBand="0" w:firstRowFirstColumn="0" w:firstRowLastColumn="0" w:lastRowFirstColumn="0" w:lastRowLastColumn="0"/>
              <w:rPr>
                <w:del w:id="67" w:author="Lirim Sulejmani" w:date="2017-04-02T20:02:00Z"/>
              </w:rPr>
            </w:pPr>
            <w:del w:id="68" w:author="Lirim Sulejmani" w:date="2017-04-02T20:02:00Z">
              <w:r w:rsidRPr="0016688B" w:rsidDel="008B7B24">
                <w:delText>800</w:delText>
              </w:r>
            </w:del>
          </w:p>
        </w:tc>
      </w:tr>
      <w:tr w:rsidR="00914F74" w:rsidRPr="0016688B" w:rsidDel="008B7B24" w14:paraId="1D1550F9" w14:textId="4F830F82" w:rsidTr="00A27EC0">
        <w:trPr>
          <w:trHeight w:val="475"/>
          <w:del w:id="69" w:author="Lirim Sulejmani" w:date="2017-04-02T20:02:00Z"/>
        </w:trPr>
        <w:tc>
          <w:tcPr>
            <w:cnfStyle w:val="001000000000" w:firstRow="0" w:lastRow="0" w:firstColumn="1" w:lastColumn="0" w:oddVBand="0" w:evenVBand="0" w:oddHBand="0" w:evenHBand="0" w:firstRowFirstColumn="0" w:firstRowLastColumn="0" w:lastRowFirstColumn="0" w:lastRowLastColumn="0"/>
            <w:tcW w:w="7083" w:type="dxa"/>
          </w:tcPr>
          <w:p w14:paraId="6E61625D" w14:textId="0BE819C6" w:rsidR="00914F74" w:rsidRPr="0016688B" w:rsidDel="008B7B24" w:rsidRDefault="00914F74" w:rsidP="00914F74">
            <w:pPr>
              <w:pStyle w:val="Heading3"/>
              <w:outlineLvl w:val="2"/>
              <w:rPr>
                <w:del w:id="70" w:author="Lirim Sulejmani" w:date="2017-04-02T20:02:00Z"/>
                <w:b w:val="0"/>
              </w:rPr>
            </w:pPr>
            <w:del w:id="71" w:author="Lirim Sulejmani" w:date="2017-04-02T20:02:00Z">
              <w:r w:rsidRPr="0016688B" w:rsidDel="008B7B24">
                <w:rPr>
                  <w:b w:val="0"/>
                </w:rPr>
                <w:delText>Notifications</w:delText>
              </w:r>
            </w:del>
          </w:p>
        </w:tc>
        <w:tc>
          <w:tcPr>
            <w:tcW w:w="2774" w:type="dxa"/>
          </w:tcPr>
          <w:p w14:paraId="29076E0A" w14:textId="1CC1BD2C" w:rsidR="00914F74" w:rsidRPr="0016688B" w:rsidDel="008B7B24" w:rsidRDefault="00914F74" w:rsidP="00914F74">
            <w:pPr>
              <w:jc w:val="right"/>
              <w:cnfStyle w:val="000000000000" w:firstRow="0" w:lastRow="0" w:firstColumn="0" w:lastColumn="0" w:oddVBand="0" w:evenVBand="0" w:oddHBand="0" w:evenHBand="0" w:firstRowFirstColumn="0" w:firstRowLastColumn="0" w:lastRowFirstColumn="0" w:lastRowLastColumn="0"/>
              <w:rPr>
                <w:del w:id="72" w:author="Lirim Sulejmani" w:date="2017-04-02T20:02:00Z"/>
              </w:rPr>
            </w:pPr>
            <w:del w:id="73" w:author="Lirim Sulejmani" w:date="2017-04-02T20:02:00Z">
              <w:r w:rsidRPr="0016688B" w:rsidDel="008B7B24">
                <w:delText>600</w:delText>
              </w:r>
            </w:del>
          </w:p>
        </w:tc>
      </w:tr>
      <w:tr w:rsidR="00914F74" w:rsidRPr="0016688B" w:rsidDel="008B7B24" w14:paraId="7C5F9504" w14:textId="38141B41" w:rsidTr="00A27EC0">
        <w:trPr>
          <w:trHeight w:val="475"/>
          <w:del w:id="74" w:author="Lirim Sulejmani" w:date="2017-04-02T20:02:00Z"/>
        </w:trPr>
        <w:tc>
          <w:tcPr>
            <w:cnfStyle w:val="001000000000" w:firstRow="0" w:lastRow="0" w:firstColumn="1" w:lastColumn="0" w:oddVBand="0" w:evenVBand="0" w:oddHBand="0" w:evenHBand="0" w:firstRowFirstColumn="0" w:firstRowLastColumn="0" w:lastRowFirstColumn="0" w:lastRowLastColumn="0"/>
            <w:tcW w:w="7083" w:type="dxa"/>
          </w:tcPr>
          <w:p w14:paraId="55D0240B" w14:textId="2576EE0E" w:rsidR="00914F74" w:rsidRPr="0016688B" w:rsidDel="008B7B24" w:rsidRDefault="00914F74" w:rsidP="00914F74">
            <w:pPr>
              <w:pStyle w:val="Heading3"/>
              <w:outlineLvl w:val="2"/>
              <w:rPr>
                <w:del w:id="75" w:author="Lirim Sulejmani" w:date="2017-04-02T20:02:00Z"/>
                <w:b w:val="0"/>
              </w:rPr>
            </w:pPr>
            <w:del w:id="76" w:author="Lirim Sulejmani" w:date="2017-04-02T20:02:00Z">
              <w:r w:rsidRPr="0016688B" w:rsidDel="008B7B24">
                <w:rPr>
                  <w:b w:val="0"/>
                </w:rPr>
                <w:delText>Barcode scanner</w:delText>
              </w:r>
            </w:del>
          </w:p>
        </w:tc>
        <w:tc>
          <w:tcPr>
            <w:tcW w:w="2774" w:type="dxa"/>
          </w:tcPr>
          <w:p w14:paraId="2D038DB1" w14:textId="6D2ED0FB" w:rsidR="00914F74" w:rsidRPr="0016688B" w:rsidDel="008B7B24" w:rsidRDefault="00914F74" w:rsidP="00914F74">
            <w:pPr>
              <w:jc w:val="right"/>
              <w:cnfStyle w:val="000000000000" w:firstRow="0" w:lastRow="0" w:firstColumn="0" w:lastColumn="0" w:oddVBand="0" w:evenVBand="0" w:oddHBand="0" w:evenHBand="0" w:firstRowFirstColumn="0" w:firstRowLastColumn="0" w:lastRowFirstColumn="0" w:lastRowLastColumn="0"/>
              <w:rPr>
                <w:del w:id="77" w:author="Lirim Sulejmani" w:date="2017-04-02T20:02:00Z"/>
              </w:rPr>
            </w:pPr>
            <w:del w:id="78" w:author="Lirim Sulejmani" w:date="2017-04-02T20:02:00Z">
              <w:r w:rsidRPr="0016688B" w:rsidDel="008B7B24">
                <w:delText>300</w:delText>
              </w:r>
            </w:del>
          </w:p>
        </w:tc>
      </w:tr>
      <w:tr w:rsidR="00914F74" w:rsidRPr="0016688B" w:rsidDel="008B7B24" w14:paraId="26F8FE19" w14:textId="71E38483" w:rsidTr="00A27EC0">
        <w:trPr>
          <w:trHeight w:val="475"/>
          <w:del w:id="79" w:author="Lirim Sulejmani" w:date="2017-04-02T20:02:00Z"/>
        </w:trPr>
        <w:tc>
          <w:tcPr>
            <w:cnfStyle w:val="001000000000" w:firstRow="0" w:lastRow="0" w:firstColumn="1" w:lastColumn="0" w:oddVBand="0" w:evenVBand="0" w:oddHBand="0" w:evenHBand="0" w:firstRowFirstColumn="0" w:firstRowLastColumn="0" w:lastRowFirstColumn="0" w:lastRowLastColumn="0"/>
            <w:tcW w:w="7083" w:type="dxa"/>
          </w:tcPr>
          <w:p w14:paraId="79E4B2DC" w14:textId="0EC30F5C" w:rsidR="00914F74" w:rsidRPr="0016688B" w:rsidDel="008B7B24" w:rsidRDefault="00914F74" w:rsidP="00914F74">
            <w:pPr>
              <w:pStyle w:val="Heading3"/>
              <w:outlineLvl w:val="2"/>
              <w:rPr>
                <w:del w:id="80" w:author="Lirim Sulejmani" w:date="2017-04-02T20:02:00Z"/>
                <w:b w:val="0"/>
              </w:rPr>
            </w:pPr>
            <w:del w:id="81" w:author="Lirim Sulejmani" w:date="2017-04-02T20:02:00Z">
              <w:r w:rsidRPr="0016688B" w:rsidDel="008B7B24">
                <w:rPr>
                  <w:b w:val="0"/>
                </w:rPr>
                <w:delText>Data tracking / Statistics</w:delText>
              </w:r>
            </w:del>
          </w:p>
        </w:tc>
        <w:tc>
          <w:tcPr>
            <w:tcW w:w="2774" w:type="dxa"/>
          </w:tcPr>
          <w:p w14:paraId="55AE9E3A" w14:textId="2B9E45AB" w:rsidR="00914F74" w:rsidRPr="0016688B" w:rsidDel="008B7B24" w:rsidRDefault="00914F74" w:rsidP="00914F74">
            <w:pPr>
              <w:jc w:val="right"/>
              <w:cnfStyle w:val="000000000000" w:firstRow="0" w:lastRow="0" w:firstColumn="0" w:lastColumn="0" w:oddVBand="0" w:evenVBand="0" w:oddHBand="0" w:evenHBand="0" w:firstRowFirstColumn="0" w:firstRowLastColumn="0" w:lastRowFirstColumn="0" w:lastRowLastColumn="0"/>
              <w:rPr>
                <w:del w:id="82" w:author="Lirim Sulejmani" w:date="2017-04-02T20:02:00Z"/>
              </w:rPr>
            </w:pPr>
            <w:del w:id="83" w:author="Lirim Sulejmani" w:date="2017-04-02T20:02:00Z">
              <w:r w:rsidRPr="0016688B" w:rsidDel="008B7B24">
                <w:delText>800</w:delText>
              </w:r>
            </w:del>
          </w:p>
        </w:tc>
      </w:tr>
      <w:tr w:rsidR="00914F74" w:rsidRPr="0016688B" w:rsidDel="008B7B24" w14:paraId="55C21BD6" w14:textId="7DE9C8CA" w:rsidTr="00A27EC0">
        <w:trPr>
          <w:trHeight w:val="475"/>
          <w:del w:id="84" w:author="Lirim Sulejmani" w:date="2017-04-02T20:02:00Z"/>
        </w:trPr>
        <w:tc>
          <w:tcPr>
            <w:cnfStyle w:val="001000000000" w:firstRow="0" w:lastRow="0" w:firstColumn="1" w:lastColumn="0" w:oddVBand="0" w:evenVBand="0" w:oddHBand="0" w:evenHBand="0" w:firstRowFirstColumn="0" w:firstRowLastColumn="0" w:lastRowFirstColumn="0" w:lastRowLastColumn="0"/>
            <w:tcW w:w="7083" w:type="dxa"/>
          </w:tcPr>
          <w:p w14:paraId="3938D58E" w14:textId="2EF6B36D" w:rsidR="00914F74" w:rsidRPr="0016688B" w:rsidDel="008B7B24" w:rsidRDefault="00914F74" w:rsidP="00914F74">
            <w:pPr>
              <w:pStyle w:val="Heading3"/>
              <w:outlineLvl w:val="2"/>
              <w:rPr>
                <w:del w:id="85" w:author="Lirim Sulejmani" w:date="2017-04-02T20:02:00Z"/>
                <w:b w:val="0"/>
              </w:rPr>
            </w:pPr>
            <w:del w:id="86" w:author="Lirim Sulejmani" w:date="2017-04-02T20:02:00Z">
              <w:r w:rsidRPr="0016688B" w:rsidDel="008B7B24">
                <w:rPr>
                  <w:b w:val="0"/>
                </w:rPr>
                <w:delText>Admin page</w:delText>
              </w:r>
            </w:del>
          </w:p>
        </w:tc>
        <w:tc>
          <w:tcPr>
            <w:tcW w:w="2774" w:type="dxa"/>
          </w:tcPr>
          <w:p w14:paraId="54658592" w14:textId="57B961CD" w:rsidR="00914F74" w:rsidRPr="0016688B" w:rsidDel="008B7B24" w:rsidRDefault="00914F74" w:rsidP="00914F74">
            <w:pPr>
              <w:jc w:val="right"/>
              <w:cnfStyle w:val="000000000000" w:firstRow="0" w:lastRow="0" w:firstColumn="0" w:lastColumn="0" w:oddVBand="0" w:evenVBand="0" w:oddHBand="0" w:evenHBand="0" w:firstRowFirstColumn="0" w:firstRowLastColumn="0" w:lastRowFirstColumn="0" w:lastRowLastColumn="0"/>
              <w:rPr>
                <w:del w:id="87" w:author="Lirim Sulejmani" w:date="2017-04-02T20:02:00Z"/>
              </w:rPr>
            </w:pPr>
            <w:del w:id="88" w:author="Lirim Sulejmani" w:date="2017-04-02T20:02:00Z">
              <w:r w:rsidRPr="0016688B" w:rsidDel="008B7B24">
                <w:delText>700</w:delText>
              </w:r>
            </w:del>
          </w:p>
        </w:tc>
      </w:tr>
      <w:tr w:rsidR="00914F74" w:rsidRPr="0016688B" w:rsidDel="008B7B24" w14:paraId="3130FA2F" w14:textId="43FB357C" w:rsidTr="00A27EC0">
        <w:trPr>
          <w:trHeight w:val="475"/>
          <w:del w:id="89" w:author="Lirim Sulejmani" w:date="2017-04-02T20:02:00Z"/>
        </w:trPr>
        <w:tc>
          <w:tcPr>
            <w:cnfStyle w:val="001000000000" w:firstRow="0" w:lastRow="0" w:firstColumn="1" w:lastColumn="0" w:oddVBand="0" w:evenVBand="0" w:oddHBand="0" w:evenHBand="0" w:firstRowFirstColumn="0" w:firstRowLastColumn="0" w:lastRowFirstColumn="0" w:lastRowLastColumn="0"/>
            <w:tcW w:w="7083" w:type="dxa"/>
          </w:tcPr>
          <w:p w14:paraId="12B2CCDE" w14:textId="13386647" w:rsidR="00914F74" w:rsidRPr="0016688B" w:rsidDel="008B7B24" w:rsidRDefault="00914F74" w:rsidP="00914F74">
            <w:pPr>
              <w:pStyle w:val="Heading3"/>
              <w:outlineLvl w:val="2"/>
              <w:rPr>
                <w:del w:id="90" w:author="Lirim Sulejmani" w:date="2017-04-02T20:02:00Z"/>
                <w:b w:val="0"/>
              </w:rPr>
            </w:pPr>
            <w:del w:id="91" w:author="Lirim Sulejmani" w:date="2017-04-02T20:02:00Z">
              <w:r w:rsidRPr="0016688B" w:rsidDel="008B7B24">
                <w:rPr>
                  <w:b w:val="0"/>
                </w:rPr>
                <w:delText>Non Functional Requirements</w:delText>
              </w:r>
            </w:del>
          </w:p>
        </w:tc>
        <w:tc>
          <w:tcPr>
            <w:tcW w:w="2774" w:type="dxa"/>
          </w:tcPr>
          <w:p w14:paraId="706A183E" w14:textId="3E3CF7CC" w:rsidR="00914F74" w:rsidRPr="0016688B" w:rsidDel="008B7B24" w:rsidRDefault="00914F74" w:rsidP="00914F74">
            <w:pPr>
              <w:jc w:val="right"/>
              <w:cnfStyle w:val="000000000000" w:firstRow="0" w:lastRow="0" w:firstColumn="0" w:lastColumn="0" w:oddVBand="0" w:evenVBand="0" w:oddHBand="0" w:evenHBand="0" w:firstRowFirstColumn="0" w:firstRowLastColumn="0" w:lastRowFirstColumn="0" w:lastRowLastColumn="0"/>
              <w:rPr>
                <w:del w:id="92" w:author="Lirim Sulejmani" w:date="2017-04-02T20:02:00Z"/>
              </w:rPr>
            </w:pPr>
            <w:del w:id="93" w:author="Lirim Sulejmani" w:date="2017-04-02T20:02:00Z">
              <w:r w:rsidRPr="0016688B" w:rsidDel="008B7B24">
                <w:delText>700</w:delText>
              </w:r>
            </w:del>
          </w:p>
        </w:tc>
      </w:tr>
      <w:tr w:rsidR="00D00BDF" w:rsidRPr="0016688B" w14:paraId="03DC4C03" w14:textId="77777777" w:rsidTr="00A27EC0">
        <w:trPr>
          <w:trHeight w:val="475"/>
        </w:trPr>
        <w:tc>
          <w:tcPr>
            <w:cnfStyle w:val="001000000000" w:firstRow="0" w:lastRow="0" w:firstColumn="1" w:lastColumn="0" w:oddVBand="0" w:evenVBand="0" w:oddHBand="0" w:evenHBand="0" w:firstRowFirstColumn="0" w:firstRowLastColumn="0" w:lastRowFirstColumn="0" w:lastRowLastColumn="0"/>
            <w:tcW w:w="7083" w:type="dxa"/>
          </w:tcPr>
          <w:p w14:paraId="3EFABA10" w14:textId="77777777" w:rsidR="00D00BDF" w:rsidRPr="0016688B" w:rsidRDefault="00D00BDF" w:rsidP="00D00BDF">
            <w:pPr>
              <w:pStyle w:val="Heading3"/>
              <w:jc w:val="right"/>
              <w:outlineLvl w:val="2"/>
              <w:rPr>
                <w:b w:val="0"/>
                <w:color w:val="E62D08"/>
              </w:rPr>
            </w:pPr>
            <w:r w:rsidRPr="0016688B">
              <w:rPr>
                <w:b w:val="0"/>
                <w:color w:val="E62D08"/>
              </w:rPr>
              <w:t>Total</w:t>
            </w:r>
          </w:p>
        </w:tc>
        <w:tc>
          <w:tcPr>
            <w:tcW w:w="2774" w:type="dxa"/>
          </w:tcPr>
          <w:p w14:paraId="33C0BB40" w14:textId="47BB3162" w:rsidR="00D00BDF" w:rsidRPr="0016688B" w:rsidRDefault="00D00BDF" w:rsidP="00D00BDF">
            <w:pPr>
              <w:tabs>
                <w:tab w:val="clear" w:pos="360"/>
              </w:tabs>
              <w:jc w:val="right"/>
              <w:cnfStyle w:val="000000000000" w:firstRow="0" w:lastRow="0" w:firstColumn="0" w:lastColumn="0" w:oddVBand="0" w:evenVBand="0" w:oddHBand="0" w:evenHBand="0" w:firstRowFirstColumn="0" w:firstRowLastColumn="0" w:lastRowFirstColumn="0" w:lastRowLastColumn="0"/>
              <w:rPr>
                <w:color w:val="E62D08"/>
              </w:rPr>
            </w:pPr>
            <w:del w:id="94" w:author="Lirim Sulejmani" w:date="2017-04-02T20:02:00Z">
              <w:r w:rsidRPr="0016688B" w:rsidDel="008B7B24">
                <w:rPr>
                  <w:color w:val="E62D08"/>
                </w:rPr>
                <w:delText>66</w:delText>
              </w:r>
            </w:del>
            <w:ins w:id="95" w:author="Lirim Sulejmani" w:date="2017-04-02T20:02:00Z">
              <w:r w:rsidR="008B7B24">
                <w:rPr>
                  <w:color w:val="E62D08"/>
                </w:rPr>
                <w:t>45</w:t>
              </w:r>
            </w:ins>
            <w:r w:rsidRPr="0016688B">
              <w:rPr>
                <w:color w:val="E62D08"/>
              </w:rPr>
              <w:t>00 €</w:t>
            </w:r>
          </w:p>
        </w:tc>
      </w:tr>
      <w:tr w:rsidR="008B7B24" w:rsidRPr="0016688B" w14:paraId="01B1F5C0" w14:textId="77777777" w:rsidTr="00A27EC0">
        <w:trPr>
          <w:trHeight w:val="475"/>
          <w:ins w:id="96" w:author="Lirim Sulejmani" w:date="2017-04-02T20:03:00Z"/>
        </w:trPr>
        <w:tc>
          <w:tcPr>
            <w:cnfStyle w:val="001000000000" w:firstRow="0" w:lastRow="0" w:firstColumn="1" w:lastColumn="0" w:oddVBand="0" w:evenVBand="0" w:oddHBand="0" w:evenHBand="0" w:firstRowFirstColumn="0" w:firstRowLastColumn="0" w:lastRowFirstColumn="0" w:lastRowLastColumn="0"/>
            <w:tcW w:w="7083" w:type="dxa"/>
          </w:tcPr>
          <w:p w14:paraId="474EDF9F" w14:textId="4693F8C4" w:rsidR="008B7B24" w:rsidRPr="0016688B" w:rsidRDefault="008B7B24" w:rsidP="008B7B24">
            <w:pPr>
              <w:pStyle w:val="Heading3"/>
              <w:jc w:val="right"/>
              <w:outlineLvl w:val="2"/>
              <w:rPr>
                <w:ins w:id="97" w:author="Lirim Sulejmani" w:date="2017-04-02T20:03:00Z"/>
                <w:color w:val="E62D08"/>
              </w:rPr>
            </w:pPr>
            <w:ins w:id="98" w:author="Lirim Sulejmani" w:date="2017-04-02T20:03:00Z">
              <w:r>
                <w:rPr>
                  <w:color w:val="E62D08"/>
                </w:rPr>
                <w:t xml:space="preserve">Satisfied </w:t>
              </w:r>
            </w:ins>
            <w:ins w:id="99" w:author="Lirim Sulejmani" w:date="2017-04-02T20:04:00Z">
              <w:r>
                <w:rPr>
                  <w:color w:val="E62D08"/>
                </w:rPr>
                <w:t>with product</w:t>
              </w:r>
            </w:ins>
          </w:p>
        </w:tc>
        <w:tc>
          <w:tcPr>
            <w:tcW w:w="2774" w:type="dxa"/>
          </w:tcPr>
          <w:p w14:paraId="37E5B087" w14:textId="1081E610" w:rsidR="008B7B24" w:rsidRPr="0016688B" w:rsidDel="008B7B24" w:rsidRDefault="008B7B24" w:rsidP="00D00BDF">
            <w:pPr>
              <w:tabs>
                <w:tab w:val="clear" w:pos="360"/>
              </w:tabs>
              <w:jc w:val="right"/>
              <w:cnfStyle w:val="000000000000" w:firstRow="0" w:lastRow="0" w:firstColumn="0" w:lastColumn="0" w:oddVBand="0" w:evenVBand="0" w:oddHBand="0" w:evenHBand="0" w:firstRowFirstColumn="0" w:firstRowLastColumn="0" w:lastRowFirstColumn="0" w:lastRowLastColumn="0"/>
              <w:rPr>
                <w:ins w:id="100" w:author="Lirim Sulejmani" w:date="2017-04-02T20:03:00Z"/>
                <w:color w:val="E62D08"/>
              </w:rPr>
            </w:pPr>
            <w:ins w:id="101" w:author="Lirim Sulejmani" w:date="2017-04-02T20:04:00Z">
              <w:r>
                <w:rPr>
                  <w:color w:val="E62D08"/>
                </w:rPr>
                <w:t>500</w:t>
              </w:r>
              <w:r w:rsidRPr="0016688B">
                <w:rPr>
                  <w:color w:val="E62D08"/>
                </w:rPr>
                <w:t>€</w:t>
              </w:r>
            </w:ins>
          </w:p>
        </w:tc>
      </w:tr>
    </w:tbl>
    <w:p w14:paraId="355CC6B0" w14:textId="77777777" w:rsidR="00A27EC0" w:rsidRPr="00A27EC0" w:rsidRDefault="00A27EC0" w:rsidP="00A27EC0"/>
    <w:p w14:paraId="433F1F3C" w14:textId="77777777" w:rsidR="00A27EC0" w:rsidRPr="00A27EC0" w:rsidRDefault="00A27EC0" w:rsidP="00A27EC0"/>
    <w:p w14:paraId="679E1DB5" w14:textId="77777777" w:rsidR="00D00BDF" w:rsidRPr="0070288F" w:rsidRDefault="00295B94">
      <w:pPr>
        <w:pStyle w:val="Checklist"/>
        <w:rPr>
          <w:sz w:val="22"/>
          <w:szCs w:val="22"/>
        </w:rPr>
      </w:pPr>
      <w:sdt>
        <w:sdtPr>
          <w:rPr>
            <w:rStyle w:val="Checkbox"/>
          </w:rPr>
          <w:id w:val="1595287821"/>
          <w15:appearance w15:val="hidden"/>
          <w14:checkbox>
            <w14:checked w14:val="0"/>
            <w14:checkedState w14:val="00FE" w14:font="Wingdings"/>
            <w14:uncheckedState w14:val="00A8" w14:font="Wingdings"/>
          </w14:checkbox>
        </w:sdtPr>
        <w:sdtEndPr>
          <w:rPr>
            <w:rStyle w:val="Checkbox"/>
          </w:rPr>
        </w:sdtEndPr>
        <w:sdtContent>
          <w:r w:rsidR="00D00BDF">
            <w:rPr>
              <w:rStyle w:val="Checkbox"/>
            </w:rPr>
            <w:sym w:font="Wingdings" w:char="F0A8"/>
          </w:r>
        </w:sdtContent>
      </w:sdt>
      <w:r w:rsidR="000D17AD">
        <w:tab/>
      </w:r>
      <w:r w:rsidR="00D00BDF" w:rsidRPr="0070288F">
        <w:rPr>
          <w:sz w:val="22"/>
          <w:szCs w:val="22"/>
        </w:rPr>
        <w:t xml:space="preserve">The project price is 6600 </w:t>
      </w:r>
      <w:r w:rsidR="00E8056B" w:rsidRPr="0070288F">
        <w:rPr>
          <w:sz w:val="22"/>
          <w:szCs w:val="22"/>
        </w:rPr>
        <w:t>euro</w:t>
      </w:r>
      <w:r w:rsidR="00D00BDF" w:rsidRPr="0070288F">
        <w:rPr>
          <w:sz w:val="22"/>
          <w:szCs w:val="22"/>
        </w:rPr>
        <w:t xml:space="preserve">.  </w:t>
      </w:r>
    </w:p>
    <w:p w14:paraId="37E68B96" w14:textId="77777777" w:rsidR="00D00BDF" w:rsidRPr="0070288F" w:rsidRDefault="00295B94" w:rsidP="00D00BDF">
      <w:pPr>
        <w:rPr>
          <w:sz w:val="22"/>
          <w:szCs w:val="22"/>
        </w:rPr>
      </w:pPr>
      <w:sdt>
        <w:sdtPr>
          <w:rPr>
            <w:rStyle w:val="Checkbox"/>
            <w:sz w:val="22"/>
            <w:szCs w:val="22"/>
          </w:rPr>
          <w:id w:val="1644226434"/>
          <w15:appearance w15:val="hidden"/>
          <w14:checkbox>
            <w14:checked w14:val="0"/>
            <w14:checkedState w14:val="00FE" w14:font="Wingdings"/>
            <w14:uncheckedState w14:val="00A8" w14:font="Wingdings"/>
          </w14:checkbox>
        </w:sdtPr>
        <w:sdtEndPr>
          <w:rPr>
            <w:rStyle w:val="Checkbox"/>
          </w:rPr>
        </w:sdtEndPr>
        <w:sdtContent>
          <w:r w:rsidR="00D00BDF" w:rsidRPr="0070288F">
            <w:rPr>
              <w:rStyle w:val="Checkbox"/>
              <w:sz w:val="22"/>
              <w:szCs w:val="22"/>
            </w:rPr>
            <w:sym w:font="Wingdings" w:char="F0A8"/>
          </w:r>
        </w:sdtContent>
      </w:sdt>
      <w:r w:rsidR="00D00BDF" w:rsidRPr="0070288F">
        <w:rPr>
          <w:sz w:val="22"/>
          <w:szCs w:val="22"/>
        </w:rPr>
        <w:tab/>
        <w:t>The first release of project will be ready after 3 months</w:t>
      </w:r>
    </w:p>
    <w:p w14:paraId="2285C360" w14:textId="77777777" w:rsidR="00D00BDF" w:rsidRPr="0070288F" w:rsidRDefault="00295B94" w:rsidP="00D00BDF">
      <w:pPr>
        <w:rPr>
          <w:sz w:val="22"/>
          <w:szCs w:val="22"/>
        </w:rPr>
      </w:pPr>
      <w:sdt>
        <w:sdtPr>
          <w:rPr>
            <w:rStyle w:val="Checkbox"/>
            <w:sz w:val="22"/>
            <w:szCs w:val="22"/>
          </w:rPr>
          <w:id w:val="1313909815"/>
          <w15:appearance w15:val="hidden"/>
          <w14:checkbox>
            <w14:checked w14:val="0"/>
            <w14:checkedState w14:val="00FE" w14:font="Wingdings"/>
            <w14:uncheckedState w14:val="00A8" w14:font="Wingdings"/>
          </w14:checkbox>
        </w:sdtPr>
        <w:sdtEndPr>
          <w:rPr>
            <w:rStyle w:val="Checkbox"/>
          </w:rPr>
        </w:sdtEndPr>
        <w:sdtContent>
          <w:r w:rsidR="00D00BDF" w:rsidRPr="0070288F">
            <w:rPr>
              <w:rStyle w:val="Checkbox"/>
              <w:sz w:val="22"/>
              <w:szCs w:val="22"/>
            </w:rPr>
            <w:sym w:font="Wingdings" w:char="F0A8"/>
          </w:r>
        </w:sdtContent>
      </w:sdt>
      <w:r w:rsidR="00D00BDF" w:rsidRPr="0070288F">
        <w:rPr>
          <w:sz w:val="22"/>
          <w:szCs w:val="22"/>
        </w:rPr>
        <w:tab/>
        <w:t xml:space="preserve">Two Senior Developers needed as resources to finish this project. One of them with back-end experience and another with front-end. </w:t>
      </w:r>
    </w:p>
    <w:p w14:paraId="00A4F11A" w14:textId="77777777" w:rsidR="00E8056B" w:rsidRPr="0070288F" w:rsidRDefault="00295B94" w:rsidP="00E8056B">
      <w:pPr>
        <w:rPr>
          <w:sz w:val="22"/>
          <w:szCs w:val="22"/>
        </w:rPr>
      </w:pPr>
      <w:sdt>
        <w:sdtPr>
          <w:rPr>
            <w:rStyle w:val="Checkbox"/>
            <w:sz w:val="22"/>
            <w:szCs w:val="22"/>
          </w:rPr>
          <w:id w:val="119037186"/>
          <w15:appearance w15:val="hidden"/>
          <w14:checkbox>
            <w14:checked w14:val="0"/>
            <w14:checkedState w14:val="00FE" w14:font="Wingdings"/>
            <w14:uncheckedState w14:val="00A8" w14:font="Wingdings"/>
          </w14:checkbox>
        </w:sdtPr>
        <w:sdtEndPr>
          <w:rPr>
            <w:rStyle w:val="Checkbox"/>
          </w:rPr>
        </w:sdtEndPr>
        <w:sdtContent>
          <w:r w:rsidR="00E8056B" w:rsidRPr="0070288F">
            <w:rPr>
              <w:rStyle w:val="Checkbox"/>
              <w:sz w:val="22"/>
              <w:szCs w:val="22"/>
            </w:rPr>
            <w:sym w:font="Wingdings" w:char="F0A8"/>
          </w:r>
        </w:sdtContent>
      </w:sdt>
      <w:r w:rsidR="00E8056B" w:rsidRPr="0070288F">
        <w:rPr>
          <w:sz w:val="22"/>
          <w:szCs w:val="22"/>
        </w:rPr>
        <w:t xml:space="preserve"> Location of building the project with be in Pristina.</w:t>
      </w:r>
    </w:p>
    <w:p w14:paraId="52C220E6" w14:textId="77777777" w:rsidR="00E8056B" w:rsidRPr="00E8056B" w:rsidRDefault="00E8056B" w:rsidP="00E8056B"/>
    <w:p w14:paraId="7C750912" w14:textId="77777777" w:rsidR="00B25145" w:rsidRPr="0070288F" w:rsidRDefault="000D17AD">
      <w:pPr>
        <w:pStyle w:val="Heading2"/>
        <w:rPr>
          <w:sz w:val="28"/>
        </w:rPr>
      </w:pPr>
      <w:r w:rsidRPr="0070288F">
        <w:rPr>
          <w:sz w:val="28"/>
        </w:rPr>
        <w:t>Close</w:t>
      </w:r>
    </w:p>
    <w:p w14:paraId="30E9E3F6" w14:textId="77777777" w:rsidR="00B25145" w:rsidRDefault="00E8056B" w:rsidP="00914F74">
      <w:pPr>
        <w:pStyle w:val="Heading3"/>
      </w:pPr>
      <w:r>
        <w:t>Acceptance and Payment terms</w:t>
      </w:r>
    </w:p>
    <w:tbl>
      <w:tblPr>
        <w:tblStyle w:val="GridTable1Light-Accent1"/>
        <w:tblW w:w="5000" w:type="pct"/>
        <w:tblCellMar>
          <w:left w:w="0" w:type="dxa"/>
          <w:right w:w="0" w:type="dxa"/>
        </w:tblCellMar>
        <w:tblLook w:val="04A0" w:firstRow="1" w:lastRow="0" w:firstColumn="1" w:lastColumn="0" w:noHBand="0" w:noVBand="1"/>
        <w:tblDescription w:val="Formal acceptance table"/>
      </w:tblPr>
      <w:tblGrid>
        <w:gridCol w:w="2405"/>
        <w:gridCol w:w="2268"/>
        <w:gridCol w:w="2471"/>
        <w:gridCol w:w="2926"/>
      </w:tblGrid>
      <w:tr w:rsidR="00E8056B" w14:paraId="7635AFF8" w14:textId="77777777" w:rsidTr="00E8056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05" w:type="dxa"/>
          </w:tcPr>
          <w:p w14:paraId="17DB27EA" w14:textId="77777777" w:rsidR="00E8056B" w:rsidRDefault="00E8056B">
            <w:pPr>
              <w:tabs>
                <w:tab w:val="clear" w:pos="360"/>
              </w:tabs>
            </w:pPr>
            <w:r>
              <w:t>Releases</w:t>
            </w:r>
          </w:p>
        </w:tc>
        <w:tc>
          <w:tcPr>
            <w:tcW w:w="2268" w:type="dxa"/>
          </w:tcPr>
          <w:p w14:paraId="4D9703CA" w14:textId="77777777" w:rsidR="00E8056B" w:rsidRDefault="00E8056B">
            <w:pPr>
              <w:tabs>
                <w:tab w:val="clear" w:pos="360"/>
              </w:tabs>
              <w:cnfStyle w:val="100000000000" w:firstRow="1" w:lastRow="0" w:firstColumn="0" w:lastColumn="0" w:oddVBand="0" w:evenVBand="0" w:oddHBand="0" w:evenHBand="0" w:firstRowFirstColumn="0" w:firstRowLastColumn="0" w:lastRowFirstColumn="0" w:lastRowLastColumn="0"/>
            </w:pPr>
            <w:r>
              <w:t>Presentation</w:t>
            </w:r>
          </w:p>
        </w:tc>
        <w:tc>
          <w:tcPr>
            <w:tcW w:w="2471" w:type="dxa"/>
          </w:tcPr>
          <w:p w14:paraId="357936AC" w14:textId="77777777" w:rsidR="00E8056B" w:rsidRDefault="00E8056B">
            <w:pPr>
              <w:tabs>
                <w:tab w:val="clear" w:pos="360"/>
              </w:tabs>
              <w:cnfStyle w:val="100000000000" w:firstRow="1" w:lastRow="0" w:firstColumn="0" w:lastColumn="0" w:oddVBand="0" w:evenVBand="0" w:oddHBand="0" w:evenHBand="0" w:firstRowFirstColumn="0" w:firstRowLastColumn="0" w:lastRowFirstColumn="0" w:lastRowLastColumn="0"/>
            </w:pPr>
            <w:r>
              <w:t>Date</w:t>
            </w:r>
          </w:p>
        </w:tc>
        <w:tc>
          <w:tcPr>
            <w:tcW w:w="2926" w:type="dxa"/>
          </w:tcPr>
          <w:p w14:paraId="0633399B" w14:textId="77777777" w:rsidR="00E8056B" w:rsidRDefault="00E8056B">
            <w:pPr>
              <w:tabs>
                <w:tab w:val="clear" w:pos="360"/>
              </w:tabs>
              <w:cnfStyle w:val="100000000000" w:firstRow="1" w:lastRow="0" w:firstColumn="0" w:lastColumn="0" w:oddVBand="0" w:evenVBand="0" w:oddHBand="0" w:evenHBand="0" w:firstRowFirstColumn="0" w:firstRowLastColumn="0" w:lastRowFirstColumn="0" w:lastRowLastColumn="0"/>
            </w:pPr>
            <w:r>
              <w:t>Payment</w:t>
            </w:r>
          </w:p>
        </w:tc>
      </w:tr>
      <w:tr w:rsidR="00E8056B" w14:paraId="2B19A4C5" w14:textId="77777777" w:rsidTr="00E8056B">
        <w:tc>
          <w:tcPr>
            <w:cnfStyle w:val="001000000000" w:firstRow="0" w:lastRow="0" w:firstColumn="1" w:lastColumn="0" w:oddVBand="0" w:evenVBand="0" w:oddHBand="0" w:evenHBand="0" w:firstRowFirstColumn="0" w:firstRowLastColumn="0" w:lastRowFirstColumn="0" w:lastRowLastColumn="0"/>
            <w:tcW w:w="2405" w:type="dxa"/>
          </w:tcPr>
          <w:p w14:paraId="04ACB3EF" w14:textId="77777777" w:rsidR="00E8056B" w:rsidRDefault="00E8056B">
            <w:pPr>
              <w:tabs>
                <w:tab w:val="clear" w:pos="360"/>
              </w:tabs>
            </w:pPr>
            <w:r>
              <w:t>First Demo</w:t>
            </w:r>
          </w:p>
        </w:tc>
        <w:tc>
          <w:tcPr>
            <w:tcW w:w="2268" w:type="dxa"/>
          </w:tcPr>
          <w:p w14:paraId="707F8E98" w14:textId="77777777" w:rsidR="00E8056B" w:rsidRDefault="00E8056B">
            <w:pPr>
              <w:tabs>
                <w:tab w:val="clear" w:pos="360"/>
              </w:tabs>
              <w:cnfStyle w:val="000000000000" w:firstRow="0" w:lastRow="0" w:firstColumn="0" w:lastColumn="0" w:oddVBand="0" w:evenVBand="0" w:oddHBand="0" w:evenHBand="0" w:firstRowFirstColumn="0" w:firstRowLastColumn="0" w:lastRowFirstColumn="0" w:lastRowLastColumn="0"/>
            </w:pPr>
            <w:r>
              <w:t>Prototype</w:t>
            </w:r>
          </w:p>
        </w:tc>
        <w:tc>
          <w:tcPr>
            <w:tcW w:w="2471" w:type="dxa"/>
          </w:tcPr>
          <w:p w14:paraId="688E54F4" w14:textId="6F5AC9D4" w:rsidR="00E8056B" w:rsidRDefault="00E8056B">
            <w:pPr>
              <w:tabs>
                <w:tab w:val="clear" w:pos="360"/>
              </w:tabs>
              <w:cnfStyle w:val="000000000000" w:firstRow="0" w:lastRow="0" w:firstColumn="0" w:lastColumn="0" w:oddVBand="0" w:evenVBand="0" w:oddHBand="0" w:evenHBand="0" w:firstRowFirstColumn="0" w:firstRowLastColumn="0" w:lastRowFirstColumn="0" w:lastRowLastColumn="0"/>
            </w:pPr>
            <w:del w:id="102" w:author="Lirim Sulejmani" w:date="2017-04-02T19:58:00Z">
              <w:r w:rsidDel="009D0132">
                <w:delText>2</w:delText>
              </w:r>
            </w:del>
            <w:ins w:id="103" w:author="Lirim Sulejmani" w:date="2017-04-02T19:58:00Z">
              <w:r w:rsidR="009D0132">
                <w:t>1</w:t>
              </w:r>
            </w:ins>
            <w:r>
              <w:t>0 April 2017</w:t>
            </w:r>
          </w:p>
        </w:tc>
        <w:tc>
          <w:tcPr>
            <w:tcW w:w="2926" w:type="dxa"/>
          </w:tcPr>
          <w:p w14:paraId="375DF8AC" w14:textId="77777777" w:rsidR="00E8056B" w:rsidRDefault="00E8056B" w:rsidP="00E8056B">
            <w:pPr>
              <w:tabs>
                <w:tab w:val="clear" w:pos="360"/>
              </w:tabs>
              <w:jc w:val="right"/>
              <w:cnfStyle w:val="000000000000" w:firstRow="0" w:lastRow="0" w:firstColumn="0" w:lastColumn="0" w:oddVBand="0" w:evenVBand="0" w:oddHBand="0" w:evenHBand="0" w:firstRowFirstColumn="0" w:firstRowLastColumn="0" w:lastRowFirstColumn="0" w:lastRowLastColumn="0"/>
            </w:pPr>
            <w:r>
              <w:t>500 €</w:t>
            </w:r>
          </w:p>
        </w:tc>
      </w:tr>
      <w:tr w:rsidR="00E8056B" w14:paraId="32B05744" w14:textId="77777777" w:rsidTr="00E8056B">
        <w:tc>
          <w:tcPr>
            <w:cnfStyle w:val="001000000000" w:firstRow="0" w:lastRow="0" w:firstColumn="1" w:lastColumn="0" w:oddVBand="0" w:evenVBand="0" w:oddHBand="0" w:evenHBand="0" w:firstRowFirstColumn="0" w:firstRowLastColumn="0" w:lastRowFirstColumn="0" w:lastRowLastColumn="0"/>
            <w:tcW w:w="2405" w:type="dxa"/>
          </w:tcPr>
          <w:p w14:paraId="11D2DB95" w14:textId="77777777" w:rsidR="00E8056B" w:rsidRDefault="00E8056B">
            <w:pPr>
              <w:tabs>
                <w:tab w:val="clear" w:pos="360"/>
              </w:tabs>
            </w:pPr>
            <w:r>
              <w:t xml:space="preserve">Second Presentation </w:t>
            </w:r>
          </w:p>
        </w:tc>
        <w:tc>
          <w:tcPr>
            <w:tcW w:w="2268" w:type="dxa"/>
          </w:tcPr>
          <w:p w14:paraId="613E9794" w14:textId="77777777" w:rsidR="00E8056B" w:rsidRDefault="00C50279" w:rsidP="00C50279">
            <w:pPr>
              <w:tabs>
                <w:tab w:val="clear" w:pos="360"/>
              </w:tabs>
              <w:cnfStyle w:val="000000000000" w:firstRow="0" w:lastRow="0" w:firstColumn="0" w:lastColumn="0" w:oddVBand="0" w:evenVBand="0" w:oddHBand="0" w:evenHBand="0" w:firstRowFirstColumn="0" w:firstRowLastColumn="0" w:lastRowFirstColumn="0" w:lastRowLastColumn="0"/>
            </w:pPr>
            <w:r>
              <w:t xml:space="preserve">Main functionalities </w:t>
            </w:r>
          </w:p>
        </w:tc>
        <w:tc>
          <w:tcPr>
            <w:tcW w:w="2471" w:type="dxa"/>
          </w:tcPr>
          <w:p w14:paraId="3949E84D" w14:textId="77777777" w:rsidR="00E8056B" w:rsidRDefault="00C50279">
            <w:pPr>
              <w:tabs>
                <w:tab w:val="clear" w:pos="360"/>
              </w:tabs>
              <w:cnfStyle w:val="000000000000" w:firstRow="0" w:lastRow="0" w:firstColumn="0" w:lastColumn="0" w:oddVBand="0" w:evenVBand="0" w:oddHBand="0" w:evenHBand="0" w:firstRowFirstColumn="0" w:firstRowLastColumn="0" w:lastRowFirstColumn="0" w:lastRowLastColumn="0"/>
            </w:pPr>
            <w:r>
              <w:t>01 June 2017</w:t>
            </w:r>
          </w:p>
        </w:tc>
        <w:tc>
          <w:tcPr>
            <w:tcW w:w="2926" w:type="dxa"/>
          </w:tcPr>
          <w:p w14:paraId="63619C26" w14:textId="0BFECBBC" w:rsidR="00E8056B" w:rsidRDefault="00C50279" w:rsidP="00E8056B">
            <w:pPr>
              <w:tabs>
                <w:tab w:val="clear" w:pos="360"/>
              </w:tabs>
              <w:jc w:val="right"/>
              <w:cnfStyle w:val="000000000000" w:firstRow="0" w:lastRow="0" w:firstColumn="0" w:lastColumn="0" w:oddVBand="0" w:evenVBand="0" w:oddHBand="0" w:evenHBand="0" w:firstRowFirstColumn="0" w:firstRowLastColumn="0" w:lastRowFirstColumn="0" w:lastRowLastColumn="0"/>
            </w:pPr>
            <w:del w:id="104" w:author="Lirim Sulejmani" w:date="2017-04-02T19:57:00Z">
              <w:r w:rsidDel="00FA6F58">
                <w:delText>7</w:delText>
              </w:r>
            </w:del>
            <w:ins w:id="105" w:author="Lirim Sulejmani" w:date="2017-04-02T19:57:00Z">
              <w:r w:rsidR="00FA6F58">
                <w:t>5</w:t>
              </w:r>
            </w:ins>
            <w:r>
              <w:t>0% of total</w:t>
            </w:r>
          </w:p>
        </w:tc>
      </w:tr>
      <w:tr w:rsidR="00C50279" w14:paraId="4314EF47" w14:textId="77777777" w:rsidTr="00E8056B">
        <w:tc>
          <w:tcPr>
            <w:cnfStyle w:val="001000000000" w:firstRow="0" w:lastRow="0" w:firstColumn="1" w:lastColumn="0" w:oddVBand="0" w:evenVBand="0" w:oddHBand="0" w:evenHBand="0" w:firstRowFirstColumn="0" w:firstRowLastColumn="0" w:lastRowFirstColumn="0" w:lastRowLastColumn="0"/>
            <w:tcW w:w="2405" w:type="dxa"/>
          </w:tcPr>
          <w:p w14:paraId="3210900A" w14:textId="77777777" w:rsidR="00C50279" w:rsidRDefault="00C50279">
            <w:pPr>
              <w:tabs>
                <w:tab w:val="clear" w:pos="360"/>
              </w:tabs>
            </w:pPr>
            <w:r>
              <w:t>Third presentation</w:t>
            </w:r>
          </w:p>
        </w:tc>
        <w:tc>
          <w:tcPr>
            <w:tcW w:w="2268" w:type="dxa"/>
          </w:tcPr>
          <w:p w14:paraId="40729C49" w14:textId="77777777" w:rsidR="00C50279" w:rsidRDefault="00C50279">
            <w:pPr>
              <w:tabs>
                <w:tab w:val="clear" w:pos="360"/>
              </w:tabs>
              <w:cnfStyle w:val="000000000000" w:firstRow="0" w:lastRow="0" w:firstColumn="0" w:lastColumn="0" w:oddVBand="0" w:evenVBand="0" w:oddHBand="0" w:evenHBand="0" w:firstRowFirstColumn="0" w:firstRowLastColumn="0" w:lastRowFirstColumn="0" w:lastRowLastColumn="0"/>
            </w:pPr>
            <w:r>
              <w:t>All functionalities</w:t>
            </w:r>
          </w:p>
        </w:tc>
        <w:tc>
          <w:tcPr>
            <w:tcW w:w="2471" w:type="dxa"/>
          </w:tcPr>
          <w:p w14:paraId="07E26F65" w14:textId="77777777" w:rsidR="00C50279" w:rsidRDefault="00C50279">
            <w:pPr>
              <w:tabs>
                <w:tab w:val="clear" w:pos="360"/>
              </w:tabs>
              <w:cnfStyle w:val="000000000000" w:firstRow="0" w:lastRow="0" w:firstColumn="0" w:lastColumn="0" w:oddVBand="0" w:evenVBand="0" w:oddHBand="0" w:evenHBand="0" w:firstRowFirstColumn="0" w:firstRowLastColumn="0" w:lastRowFirstColumn="0" w:lastRowLastColumn="0"/>
            </w:pPr>
            <w:r>
              <w:t>30 June 2017</w:t>
            </w:r>
          </w:p>
        </w:tc>
        <w:tc>
          <w:tcPr>
            <w:tcW w:w="2926" w:type="dxa"/>
          </w:tcPr>
          <w:p w14:paraId="14D82520" w14:textId="7A5969E7" w:rsidR="00C50279" w:rsidRDefault="00C50279" w:rsidP="00E8056B">
            <w:pPr>
              <w:tabs>
                <w:tab w:val="clear" w:pos="360"/>
              </w:tabs>
              <w:jc w:val="right"/>
              <w:cnfStyle w:val="000000000000" w:firstRow="0" w:lastRow="0" w:firstColumn="0" w:lastColumn="0" w:oddVBand="0" w:evenVBand="0" w:oddHBand="0" w:evenHBand="0" w:firstRowFirstColumn="0" w:firstRowLastColumn="0" w:lastRowFirstColumn="0" w:lastRowLastColumn="0"/>
            </w:pPr>
            <w:del w:id="106" w:author="Lirim Sulejmani" w:date="2017-04-02T19:58:00Z">
              <w:r w:rsidDel="00FA6F58">
                <w:delText>2</w:delText>
              </w:r>
            </w:del>
            <w:ins w:id="107" w:author="Lirim Sulejmani" w:date="2017-04-02T19:58:00Z">
              <w:r w:rsidR="00FA6F58">
                <w:t>4</w:t>
              </w:r>
            </w:ins>
            <w:ins w:id="108" w:author="Lirim Sulejmani" w:date="2017-04-02T20:04:00Z">
              <w:r w:rsidR="00026F17">
                <w:t>1</w:t>
              </w:r>
            </w:ins>
            <w:bookmarkStart w:id="109" w:name="_GoBack"/>
            <w:bookmarkEnd w:id="109"/>
            <w:r>
              <w:t>0% of total</w:t>
            </w:r>
          </w:p>
        </w:tc>
      </w:tr>
      <w:tr w:rsidR="00E8056B" w14:paraId="0758751C" w14:textId="77777777" w:rsidTr="00E8056B">
        <w:tc>
          <w:tcPr>
            <w:cnfStyle w:val="001000000000" w:firstRow="0" w:lastRow="0" w:firstColumn="1" w:lastColumn="0" w:oddVBand="0" w:evenVBand="0" w:oddHBand="0" w:evenHBand="0" w:firstRowFirstColumn="0" w:firstRowLastColumn="0" w:lastRowFirstColumn="0" w:lastRowLastColumn="0"/>
            <w:tcW w:w="2405" w:type="dxa"/>
          </w:tcPr>
          <w:p w14:paraId="152C488B" w14:textId="77777777" w:rsidR="00E8056B" w:rsidRDefault="00E8056B">
            <w:pPr>
              <w:tabs>
                <w:tab w:val="clear" w:pos="360"/>
              </w:tabs>
            </w:pPr>
            <w:r>
              <w:lastRenderedPageBreak/>
              <w:t>Final release</w:t>
            </w:r>
          </w:p>
        </w:tc>
        <w:tc>
          <w:tcPr>
            <w:tcW w:w="2268" w:type="dxa"/>
          </w:tcPr>
          <w:p w14:paraId="5EE7B67D" w14:textId="77777777" w:rsidR="00E8056B" w:rsidRDefault="00C50279">
            <w:pPr>
              <w:tabs>
                <w:tab w:val="clear" w:pos="360"/>
              </w:tabs>
              <w:cnfStyle w:val="000000000000" w:firstRow="0" w:lastRow="0" w:firstColumn="0" w:lastColumn="0" w:oddVBand="0" w:evenVBand="0" w:oddHBand="0" w:evenHBand="0" w:firstRowFirstColumn="0" w:firstRowLastColumn="0" w:lastRowFirstColumn="0" w:lastRowLastColumn="0"/>
            </w:pPr>
            <w:r>
              <w:t>Finished</w:t>
            </w:r>
          </w:p>
        </w:tc>
        <w:tc>
          <w:tcPr>
            <w:tcW w:w="2471" w:type="dxa"/>
          </w:tcPr>
          <w:p w14:paraId="7A50C9E0" w14:textId="77777777" w:rsidR="00E8056B" w:rsidRDefault="00C50279">
            <w:pPr>
              <w:tabs>
                <w:tab w:val="clear" w:pos="360"/>
              </w:tabs>
              <w:cnfStyle w:val="000000000000" w:firstRow="0" w:lastRow="0" w:firstColumn="0" w:lastColumn="0" w:oddVBand="0" w:evenVBand="0" w:oddHBand="0" w:evenHBand="0" w:firstRowFirstColumn="0" w:firstRowLastColumn="0" w:lastRowFirstColumn="0" w:lastRowLastColumn="0"/>
            </w:pPr>
            <w:r>
              <w:t>15 July 2017</w:t>
            </w:r>
          </w:p>
        </w:tc>
        <w:tc>
          <w:tcPr>
            <w:tcW w:w="2926" w:type="dxa"/>
          </w:tcPr>
          <w:p w14:paraId="085D88DF" w14:textId="77777777" w:rsidR="00E8056B" w:rsidRDefault="00C50279" w:rsidP="00E8056B">
            <w:pPr>
              <w:tabs>
                <w:tab w:val="clear" w:pos="360"/>
              </w:tabs>
              <w:jc w:val="right"/>
              <w:cnfStyle w:val="000000000000" w:firstRow="0" w:lastRow="0" w:firstColumn="0" w:lastColumn="0" w:oddVBand="0" w:evenVBand="0" w:oddHBand="0" w:evenHBand="0" w:firstRowFirstColumn="0" w:firstRowLastColumn="0" w:lastRowFirstColumn="0" w:lastRowLastColumn="0"/>
            </w:pPr>
            <w:r>
              <w:t xml:space="preserve">10% of total </w:t>
            </w:r>
          </w:p>
        </w:tc>
      </w:tr>
    </w:tbl>
    <w:p w14:paraId="67915915" w14:textId="77777777" w:rsidR="00F21ACC" w:rsidRDefault="00295B94" w:rsidP="0070288F">
      <w:pPr>
        <w:rPr>
          <w:ins w:id="110" w:author="Doruntina Jakupi" w:date="2017-03-29T13:26:00Z"/>
          <w:sz w:val="22"/>
          <w:szCs w:val="22"/>
        </w:rPr>
      </w:pPr>
      <w:sdt>
        <w:sdtPr>
          <w:rPr>
            <w:rStyle w:val="Checkbox"/>
            <w:sz w:val="22"/>
            <w:szCs w:val="22"/>
          </w:rPr>
          <w:id w:val="-86313176"/>
          <w15:appearance w15:val="hidden"/>
          <w14:checkbox>
            <w14:checked w14:val="0"/>
            <w14:checkedState w14:val="00FE" w14:font="Wingdings"/>
            <w14:uncheckedState w14:val="00A8" w14:font="Wingdings"/>
          </w14:checkbox>
        </w:sdtPr>
        <w:sdtEndPr>
          <w:rPr>
            <w:rStyle w:val="Checkbox"/>
          </w:rPr>
        </w:sdtEndPr>
        <w:sdtContent>
          <w:r w:rsidR="0070288F" w:rsidRPr="0070288F">
            <w:rPr>
              <w:rStyle w:val="Checkbox"/>
              <w:sz w:val="22"/>
              <w:szCs w:val="22"/>
            </w:rPr>
            <w:sym w:font="Wingdings" w:char="F0A8"/>
          </w:r>
        </w:sdtContent>
      </w:sdt>
      <w:r w:rsidR="0070288F" w:rsidRPr="0070288F">
        <w:rPr>
          <w:sz w:val="22"/>
          <w:szCs w:val="22"/>
        </w:rPr>
        <w:t xml:space="preserve"> </w:t>
      </w:r>
      <w:r w:rsidR="0070288F">
        <w:rPr>
          <w:sz w:val="22"/>
          <w:szCs w:val="22"/>
        </w:rPr>
        <w:t xml:space="preserve"> Support period for bug fixing will be 3 months after finished. </w:t>
      </w:r>
    </w:p>
    <w:p w14:paraId="4E137762" w14:textId="77777777" w:rsidR="005B285D" w:rsidRPr="0070288F" w:rsidRDefault="005B285D" w:rsidP="005B285D">
      <w:pPr>
        <w:pStyle w:val="Heading2"/>
        <w:rPr>
          <w:ins w:id="111" w:author="Doruntina Jakupi" w:date="2017-03-29T13:26:00Z"/>
          <w:sz w:val="28"/>
        </w:rPr>
      </w:pPr>
      <w:ins w:id="112" w:author="Doruntina Jakupi" w:date="2017-03-29T13:26:00Z">
        <w:r>
          <w:rPr>
            <w:sz w:val="28"/>
          </w:rPr>
          <w:t xml:space="preserve">Project Setup </w:t>
        </w:r>
      </w:ins>
    </w:p>
    <w:p w14:paraId="5BD7D500" w14:textId="77777777" w:rsidR="00B22079" w:rsidRDefault="005B285D">
      <w:pPr>
        <w:pStyle w:val="Heading3"/>
        <w:rPr>
          <w:ins w:id="113" w:author="Doruntina Jakupi" w:date="2017-03-29T13:29:00Z"/>
        </w:rPr>
        <w:pPrChange w:id="114" w:author="Doruntina Jakupi" w:date="2017-03-29T13:27:00Z">
          <w:pPr/>
        </w:pPrChange>
      </w:pPr>
      <w:ins w:id="115" w:author="Doruntina Jakupi" w:date="2017-03-29T13:26:00Z">
        <w:r>
          <w:t xml:space="preserve">The Project will be setup on an agile basis as the product owners need to be involved on a </w:t>
        </w:r>
      </w:ins>
      <w:ins w:id="116" w:author="Doruntina Jakupi" w:date="2017-03-29T13:30:00Z">
        <w:r w:rsidR="00B22079">
          <w:t xml:space="preserve">very </w:t>
        </w:r>
      </w:ins>
      <w:ins w:id="117" w:author="Doruntina Jakupi" w:date="2017-03-29T13:26:00Z">
        <w:r>
          <w:t>frequent basis.</w:t>
        </w:r>
      </w:ins>
    </w:p>
    <w:p w14:paraId="02133825" w14:textId="77777777" w:rsidR="00B22079" w:rsidRPr="00B22079" w:rsidRDefault="005B285D">
      <w:pPr>
        <w:pStyle w:val="Heading3"/>
        <w:rPr>
          <w:ins w:id="118" w:author="Doruntina Jakupi" w:date="2017-03-29T13:26:00Z"/>
          <w:rPrChange w:id="119" w:author="Doruntina Jakupi" w:date="2017-03-29T13:29:00Z">
            <w:rPr>
              <w:ins w:id="120" w:author="Doruntina Jakupi" w:date="2017-03-29T13:26:00Z"/>
              <w:sz w:val="22"/>
              <w:szCs w:val="22"/>
            </w:rPr>
          </w:rPrChange>
        </w:rPr>
        <w:pPrChange w:id="121" w:author="Doruntina Jakupi" w:date="2017-03-29T13:29:00Z">
          <w:pPr/>
        </w:pPrChange>
      </w:pPr>
      <w:ins w:id="122" w:author="Doruntina Jakupi" w:date="2017-03-29T13:27:00Z">
        <w:r>
          <w:t xml:space="preserve">Weekly Meetings are requested and demos after each sprint required. </w:t>
        </w:r>
      </w:ins>
      <w:ins w:id="123" w:author="Doruntina Jakupi" w:date="2017-03-29T13:28:00Z">
        <w:r>
          <w:t>A</w:t>
        </w:r>
        <w:r w:rsidR="00B22079">
          <w:t xml:space="preserve"> sprint should take 2-4 weeks. </w:t>
        </w:r>
      </w:ins>
      <w:ins w:id="124" w:author="Doruntina Jakupi" w:date="2017-03-29T13:29:00Z">
        <w:r w:rsidR="00B22079">
          <w:t xml:space="preserve">A communication platform as Jira/Trello.. should be set up for the project. </w:t>
        </w:r>
      </w:ins>
    </w:p>
    <w:p w14:paraId="365DA06F" w14:textId="77777777" w:rsidR="005B285D" w:rsidRPr="00F21ACC" w:rsidRDefault="005B285D" w:rsidP="0070288F"/>
    <w:sectPr w:rsidR="005B285D" w:rsidRPr="00F21ACC">
      <w:footerReference w:type="default" r:id="rId12"/>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3" w:author="Doruntina Jakupi" w:date="2017-03-29T13:18:00Z" w:initials="DJ">
    <w:p w14:paraId="7D715273" w14:textId="77777777" w:rsidR="005B285D" w:rsidRDefault="005B285D">
      <w:pPr>
        <w:pStyle w:val="CommentText"/>
      </w:pPr>
      <w:r>
        <w:rPr>
          <w:rStyle w:val="CommentReference"/>
        </w:rPr>
        <w:annotationRef/>
      </w:r>
    </w:p>
  </w:comment>
  <w:comment w:id="54" w:author="Doruntina Jakupi" w:date="2017-03-29T13:20:00Z" w:initials="DJ">
    <w:p w14:paraId="7F751423" w14:textId="77777777" w:rsidR="005B285D" w:rsidRDefault="005B285D">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715273" w15:done="0"/>
  <w15:commentEx w15:paraId="7F751423" w15:paraIdParent="7D71527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712B43" w14:textId="77777777" w:rsidR="00295B94" w:rsidRDefault="00295B94">
      <w:pPr>
        <w:spacing w:after="0" w:line="240" w:lineRule="auto"/>
      </w:pPr>
      <w:r>
        <w:separator/>
      </w:r>
    </w:p>
  </w:endnote>
  <w:endnote w:type="continuationSeparator" w:id="0">
    <w:p w14:paraId="0EEF7E2F" w14:textId="77777777" w:rsidR="00295B94" w:rsidRDefault="00295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Symbol">
    <w:altName w:val="Calibri"/>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D9BBF" w14:textId="77777777" w:rsidR="00B25145" w:rsidRDefault="00295B94">
    <w:pPr>
      <w:pStyle w:val="Footer"/>
    </w:pPr>
    <w:sdt>
      <w:sdtPr>
        <w:alias w:val="Date"/>
        <w:tag w:val=""/>
        <w:id w:val="424697177"/>
        <w:placeholder>
          <w:docPart w:val="2C9AFB3468804D4C8405163402C3A65A"/>
        </w:placeholder>
        <w:dataBinding w:prefixMappings="xmlns:ns0='http://schemas.microsoft.com/office/2006/coverPageProps' " w:xpath="/ns0:CoverPageProperties[1]/ns0:PublishDate[1]" w:storeItemID="{55AF091B-3C7A-41E3-B477-F2FDAA23CFDA}"/>
        <w:date w:fullDate="2017-03-29T00:00:00Z">
          <w:dateFormat w:val="MMMM d, yyyy"/>
          <w:lid w:val="en-US"/>
          <w:storeMappedDataAs w:val="dateTime"/>
          <w:calendar w:val="gregorian"/>
        </w:date>
      </w:sdtPr>
      <w:sdtEndPr/>
      <w:sdtContent>
        <w:r w:rsidR="003E2E06">
          <w:t>March 29, 2017</w:t>
        </w:r>
      </w:sdtContent>
    </w:sdt>
    <w:r w:rsidR="000D17AD">
      <w:ptab w:relativeTo="margin" w:alignment="right" w:leader="none"/>
    </w:r>
    <w:r w:rsidR="000D17AD">
      <w:t xml:space="preserve">Page | </w:t>
    </w:r>
    <w:r w:rsidR="000D17AD">
      <w:fldChar w:fldCharType="begin"/>
    </w:r>
    <w:r w:rsidR="000D17AD">
      <w:instrText xml:space="preserve"> PAGE   \* MERGEFORMAT </w:instrText>
    </w:r>
    <w:r w:rsidR="000D17AD">
      <w:fldChar w:fldCharType="separate"/>
    </w:r>
    <w:r w:rsidR="00026F17">
      <w:rPr>
        <w:noProof/>
      </w:rPr>
      <w:t>5</w:t>
    </w:r>
    <w:r w:rsidR="000D17AD">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3B2FE" w14:textId="77777777" w:rsidR="00295B94" w:rsidRDefault="00295B94">
      <w:pPr>
        <w:spacing w:after="0" w:line="240" w:lineRule="auto"/>
      </w:pPr>
      <w:r>
        <w:separator/>
      </w:r>
    </w:p>
  </w:footnote>
  <w:footnote w:type="continuationSeparator" w:id="0">
    <w:p w14:paraId="534F78F5" w14:textId="77777777" w:rsidR="00295B94" w:rsidRDefault="00295B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62D2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28239AD"/>
    <w:multiLevelType w:val="hybridMultilevel"/>
    <w:tmpl w:val="BD305786"/>
    <w:lvl w:ilvl="0" w:tplc="041C0001">
      <w:start w:val="1"/>
      <w:numFmt w:val="bullet"/>
      <w:lvlText w:val=""/>
      <w:lvlJc w:val="left"/>
      <w:pPr>
        <w:ind w:left="792" w:hanging="360"/>
      </w:pPr>
      <w:rPr>
        <w:rFonts w:ascii="Symbol" w:hAnsi="Symbol" w:hint="default"/>
      </w:rPr>
    </w:lvl>
    <w:lvl w:ilvl="1" w:tplc="041C0003" w:tentative="1">
      <w:start w:val="1"/>
      <w:numFmt w:val="bullet"/>
      <w:lvlText w:val="o"/>
      <w:lvlJc w:val="left"/>
      <w:pPr>
        <w:ind w:left="1512" w:hanging="360"/>
      </w:pPr>
      <w:rPr>
        <w:rFonts w:ascii="Courier New" w:hAnsi="Courier New" w:cs="Courier New" w:hint="default"/>
      </w:rPr>
    </w:lvl>
    <w:lvl w:ilvl="2" w:tplc="041C0005" w:tentative="1">
      <w:start w:val="1"/>
      <w:numFmt w:val="bullet"/>
      <w:lvlText w:val=""/>
      <w:lvlJc w:val="left"/>
      <w:pPr>
        <w:ind w:left="2232" w:hanging="360"/>
      </w:pPr>
      <w:rPr>
        <w:rFonts w:ascii="Wingdings" w:hAnsi="Wingdings" w:hint="default"/>
      </w:rPr>
    </w:lvl>
    <w:lvl w:ilvl="3" w:tplc="041C0001" w:tentative="1">
      <w:start w:val="1"/>
      <w:numFmt w:val="bullet"/>
      <w:lvlText w:val=""/>
      <w:lvlJc w:val="left"/>
      <w:pPr>
        <w:ind w:left="2952" w:hanging="360"/>
      </w:pPr>
      <w:rPr>
        <w:rFonts w:ascii="Symbol" w:hAnsi="Symbol" w:hint="default"/>
      </w:rPr>
    </w:lvl>
    <w:lvl w:ilvl="4" w:tplc="041C0003" w:tentative="1">
      <w:start w:val="1"/>
      <w:numFmt w:val="bullet"/>
      <w:lvlText w:val="o"/>
      <w:lvlJc w:val="left"/>
      <w:pPr>
        <w:ind w:left="3672" w:hanging="360"/>
      </w:pPr>
      <w:rPr>
        <w:rFonts w:ascii="Courier New" w:hAnsi="Courier New" w:cs="Courier New" w:hint="default"/>
      </w:rPr>
    </w:lvl>
    <w:lvl w:ilvl="5" w:tplc="041C0005" w:tentative="1">
      <w:start w:val="1"/>
      <w:numFmt w:val="bullet"/>
      <w:lvlText w:val=""/>
      <w:lvlJc w:val="left"/>
      <w:pPr>
        <w:ind w:left="4392" w:hanging="360"/>
      </w:pPr>
      <w:rPr>
        <w:rFonts w:ascii="Wingdings" w:hAnsi="Wingdings" w:hint="default"/>
      </w:rPr>
    </w:lvl>
    <w:lvl w:ilvl="6" w:tplc="041C0001" w:tentative="1">
      <w:start w:val="1"/>
      <w:numFmt w:val="bullet"/>
      <w:lvlText w:val=""/>
      <w:lvlJc w:val="left"/>
      <w:pPr>
        <w:ind w:left="5112" w:hanging="360"/>
      </w:pPr>
      <w:rPr>
        <w:rFonts w:ascii="Symbol" w:hAnsi="Symbol" w:hint="default"/>
      </w:rPr>
    </w:lvl>
    <w:lvl w:ilvl="7" w:tplc="041C0003" w:tentative="1">
      <w:start w:val="1"/>
      <w:numFmt w:val="bullet"/>
      <w:lvlText w:val="o"/>
      <w:lvlJc w:val="left"/>
      <w:pPr>
        <w:ind w:left="5832" w:hanging="360"/>
      </w:pPr>
      <w:rPr>
        <w:rFonts w:ascii="Courier New" w:hAnsi="Courier New" w:cs="Courier New" w:hint="default"/>
      </w:rPr>
    </w:lvl>
    <w:lvl w:ilvl="8" w:tplc="041C0005" w:tentative="1">
      <w:start w:val="1"/>
      <w:numFmt w:val="bullet"/>
      <w:lvlText w:val=""/>
      <w:lvlJc w:val="left"/>
      <w:pPr>
        <w:ind w:left="6552" w:hanging="360"/>
      </w:pPr>
      <w:rPr>
        <w:rFonts w:ascii="Wingdings" w:hAnsi="Wingdings" w:hint="default"/>
      </w:rPr>
    </w:lvl>
  </w:abstractNum>
  <w:abstractNum w:abstractNumId="2" w15:restartNumberingAfterBreak="0">
    <w:nsid w:val="19574B1B"/>
    <w:multiLevelType w:val="hybridMultilevel"/>
    <w:tmpl w:val="3D8C82B4"/>
    <w:lvl w:ilvl="0" w:tplc="041C0001">
      <w:start w:val="1"/>
      <w:numFmt w:val="bullet"/>
      <w:lvlText w:val=""/>
      <w:lvlJc w:val="left"/>
      <w:pPr>
        <w:ind w:left="792" w:hanging="360"/>
      </w:pPr>
      <w:rPr>
        <w:rFonts w:ascii="Symbol" w:hAnsi="Symbol" w:hint="default"/>
      </w:rPr>
    </w:lvl>
    <w:lvl w:ilvl="1" w:tplc="041C0003" w:tentative="1">
      <w:start w:val="1"/>
      <w:numFmt w:val="bullet"/>
      <w:lvlText w:val="o"/>
      <w:lvlJc w:val="left"/>
      <w:pPr>
        <w:ind w:left="1512" w:hanging="360"/>
      </w:pPr>
      <w:rPr>
        <w:rFonts w:ascii="Courier New" w:hAnsi="Courier New" w:cs="Courier New" w:hint="default"/>
      </w:rPr>
    </w:lvl>
    <w:lvl w:ilvl="2" w:tplc="041C0005" w:tentative="1">
      <w:start w:val="1"/>
      <w:numFmt w:val="bullet"/>
      <w:lvlText w:val=""/>
      <w:lvlJc w:val="left"/>
      <w:pPr>
        <w:ind w:left="2232" w:hanging="360"/>
      </w:pPr>
      <w:rPr>
        <w:rFonts w:ascii="Wingdings" w:hAnsi="Wingdings" w:hint="default"/>
      </w:rPr>
    </w:lvl>
    <w:lvl w:ilvl="3" w:tplc="041C0001" w:tentative="1">
      <w:start w:val="1"/>
      <w:numFmt w:val="bullet"/>
      <w:lvlText w:val=""/>
      <w:lvlJc w:val="left"/>
      <w:pPr>
        <w:ind w:left="2952" w:hanging="360"/>
      </w:pPr>
      <w:rPr>
        <w:rFonts w:ascii="Symbol" w:hAnsi="Symbol" w:hint="default"/>
      </w:rPr>
    </w:lvl>
    <w:lvl w:ilvl="4" w:tplc="041C0003" w:tentative="1">
      <w:start w:val="1"/>
      <w:numFmt w:val="bullet"/>
      <w:lvlText w:val="o"/>
      <w:lvlJc w:val="left"/>
      <w:pPr>
        <w:ind w:left="3672" w:hanging="360"/>
      </w:pPr>
      <w:rPr>
        <w:rFonts w:ascii="Courier New" w:hAnsi="Courier New" w:cs="Courier New" w:hint="default"/>
      </w:rPr>
    </w:lvl>
    <w:lvl w:ilvl="5" w:tplc="041C0005" w:tentative="1">
      <w:start w:val="1"/>
      <w:numFmt w:val="bullet"/>
      <w:lvlText w:val=""/>
      <w:lvlJc w:val="left"/>
      <w:pPr>
        <w:ind w:left="4392" w:hanging="360"/>
      </w:pPr>
      <w:rPr>
        <w:rFonts w:ascii="Wingdings" w:hAnsi="Wingdings" w:hint="default"/>
      </w:rPr>
    </w:lvl>
    <w:lvl w:ilvl="6" w:tplc="041C0001" w:tentative="1">
      <w:start w:val="1"/>
      <w:numFmt w:val="bullet"/>
      <w:lvlText w:val=""/>
      <w:lvlJc w:val="left"/>
      <w:pPr>
        <w:ind w:left="5112" w:hanging="360"/>
      </w:pPr>
      <w:rPr>
        <w:rFonts w:ascii="Symbol" w:hAnsi="Symbol" w:hint="default"/>
      </w:rPr>
    </w:lvl>
    <w:lvl w:ilvl="7" w:tplc="041C0003" w:tentative="1">
      <w:start w:val="1"/>
      <w:numFmt w:val="bullet"/>
      <w:lvlText w:val="o"/>
      <w:lvlJc w:val="left"/>
      <w:pPr>
        <w:ind w:left="5832" w:hanging="360"/>
      </w:pPr>
      <w:rPr>
        <w:rFonts w:ascii="Courier New" w:hAnsi="Courier New" w:cs="Courier New" w:hint="default"/>
      </w:rPr>
    </w:lvl>
    <w:lvl w:ilvl="8" w:tplc="041C0005" w:tentative="1">
      <w:start w:val="1"/>
      <w:numFmt w:val="bullet"/>
      <w:lvlText w:val=""/>
      <w:lvlJc w:val="left"/>
      <w:pPr>
        <w:ind w:left="6552" w:hanging="360"/>
      </w:pPr>
      <w:rPr>
        <w:rFonts w:ascii="Wingdings" w:hAnsi="Wingdings" w:hint="default"/>
      </w:rPr>
    </w:lvl>
  </w:abstractNum>
  <w:abstractNum w:abstractNumId="3" w15:restartNumberingAfterBreak="0">
    <w:nsid w:val="1F0E1796"/>
    <w:multiLevelType w:val="hybridMultilevel"/>
    <w:tmpl w:val="F70872B8"/>
    <w:lvl w:ilvl="0" w:tplc="041C0001">
      <w:start w:val="1"/>
      <w:numFmt w:val="bullet"/>
      <w:lvlText w:val=""/>
      <w:lvlJc w:val="left"/>
      <w:pPr>
        <w:ind w:left="792" w:hanging="360"/>
      </w:pPr>
      <w:rPr>
        <w:rFonts w:ascii="Symbol" w:hAnsi="Symbol" w:hint="default"/>
      </w:rPr>
    </w:lvl>
    <w:lvl w:ilvl="1" w:tplc="041C0003" w:tentative="1">
      <w:start w:val="1"/>
      <w:numFmt w:val="bullet"/>
      <w:lvlText w:val="o"/>
      <w:lvlJc w:val="left"/>
      <w:pPr>
        <w:ind w:left="1512" w:hanging="360"/>
      </w:pPr>
      <w:rPr>
        <w:rFonts w:ascii="Courier New" w:hAnsi="Courier New" w:cs="Courier New" w:hint="default"/>
      </w:rPr>
    </w:lvl>
    <w:lvl w:ilvl="2" w:tplc="041C0005" w:tentative="1">
      <w:start w:val="1"/>
      <w:numFmt w:val="bullet"/>
      <w:lvlText w:val=""/>
      <w:lvlJc w:val="left"/>
      <w:pPr>
        <w:ind w:left="2232" w:hanging="360"/>
      </w:pPr>
      <w:rPr>
        <w:rFonts w:ascii="Wingdings" w:hAnsi="Wingdings" w:hint="default"/>
      </w:rPr>
    </w:lvl>
    <w:lvl w:ilvl="3" w:tplc="041C0001" w:tentative="1">
      <w:start w:val="1"/>
      <w:numFmt w:val="bullet"/>
      <w:lvlText w:val=""/>
      <w:lvlJc w:val="left"/>
      <w:pPr>
        <w:ind w:left="2952" w:hanging="360"/>
      </w:pPr>
      <w:rPr>
        <w:rFonts w:ascii="Symbol" w:hAnsi="Symbol" w:hint="default"/>
      </w:rPr>
    </w:lvl>
    <w:lvl w:ilvl="4" w:tplc="041C0003" w:tentative="1">
      <w:start w:val="1"/>
      <w:numFmt w:val="bullet"/>
      <w:lvlText w:val="o"/>
      <w:lvlJc w:val="left"/>
      <w:pPr>
        <w:ind w:left="3672" w:hanging="360"/>
      </w:pPr>
      <w:rPr>
        <w:rFonts w:ascii="Courier New" w:hAnsi="Courier New" w:cs="Courier New" w:hint="default"/>
      </w:rPr>
    </w:lvl>
    <w:lvl w:ilvl="5" w:tplc="041C0005" w:tentative="1">
      <w:start w:val="1"/>
      <w:numFmt w:val="bullet"/>
      <w:lvlText w:val=""/>
      <w:lvlJc w:val="left"/>
      <w:pPr>
        <w:ind w:left="4392" w:hanging="360"/>
      </w:pPr>
      <w:rPr>
        <w:rFonts w:ascii="Wingdings" w:hAnsi="Wingdings" w:hint="default"/>
      </w:rPr>
    </w:lvl>
    <w:lvl w:ilvl="6" w:tplc="041C0001" w:tentative="1">
      <w:start w:val="1"/>
      <w:numFmt w:val="bullet"/>
      <w:lvlText w:val=""/>
      <w:lvlJc w:val="left"/>
      <w:pPr>
        <w:ind w:left="5112" w:hanging="360"/>
      </w:pPr>
      <w:rPr>
        <w:rFonts w:ascii="Symbol" w:hAnsi="Symbol" w:hint="default"/>
      </w:rPr>
    </w:lvl>
    <w:lvl w:ilvl="7" w:tplc="041C0003" w:tentative="1">
      <w:start w:val="1"/>
      <w:numFmt w:val="bullet"/>
      <w:lvlText w:val="o"/>
      <w:lvlJc w:val="left"/>
      <w:pPr>
        <w:ind w:left="5832" w:hanging="360"/>
      </w:pPr>
      <w:rPr>
        <w:rFonts w:ascii="Courier New" w:hAnsi="Courier New" w:cs="Courier New" w:hint="default"/>
      </w:rPr>
    </w:lvl>
    <w:lvl w:ilvl="8" w:tplc="041C0005" w:tentative="1">
      <w:start w:val="1"/>
      <w:numFmt w:val="bullet"/>
      <w:lvlText w:val=""/>
      <w:lvlJc w:val="left"/>
      <w:pPr>
        <w:ind w:left="6552" w:hanging="360"/>
      </w:pPr>
      <w:rPr>
        <w:rFonts w:ascii="Wingdings" w:hAnsi="Wingdings" w:hint="default"/>
      </w:rPr>
    </w:lvl>
  </w:abstractNum>
  <w:abstractNum w:abstractNumId="4" w15:restartNumberingAfterBreak="0">
    <w:nsid w:val="247A1369"/>
    <w:multiLevelType w:val="hybridMultilevel"/>
    <w:tmpl w:val="8B026898"/>
    <w:lvl w:ilvl="0" w:tplc="04090005">
      <w:start w:val="1"/>
      <w:numFmt w:val="bullet"/>
      <w:lvlText w:val=""/>
      <w:lvlJc w:val="left"/>
      <w:pPr>
        <w:ind w:left="792" w:hanging="360"/>
      </w:pPr>
      <w:rPr>
        <w:rFonts w:ascii="Wingdings" w:hAnsi="Wingdings" w:hint="default"/>
      </w:rPr>
    </w:lvl>
    <w:lvl w:ilvl="1" w:tplc="041C0003" w:tentative="1">
      <w:start w:val="1"/>
      <w:numFmt w:val="bullet"/>
      <w:lvlText w:val="o"/>
      <w:lvlJc w:val="left"/>
      <w:pPr>
        <w:ind w:left="1512" w:hanging="360"/>
      </w:pPr>
      <w:rPr>
        <w:rFonts w:ascii="Courier New" w:hAnsi="Courier New" w:cs="Courier New" w:hint="default"/>
      </w:rPr>
    </w:lvl>
    <w:lvl w:ilvl="2" w:tplc="041C0005" w:tentative="1">
      <w:start w:val="1"/>
      <w:numFmt w:val="bullet"/>
      <w:lvlText w:val=""/>
      <w:lvlJc w:val="left"/>
      <w:pPr>
        <w:ind w:left="2232" w:hanging="360"/>
      </w:pPr>
      <w:rPr>
        <w:rFonts w:ascii="Wingdings" w:hAnsi="Wingdings" w:hint="default"/>
      </w:rPr>
    </w:lvl>
    <w:lvl w:ilvl="3" w:tplc="041C0001" w:tentative="1">
      <w:start w:val="1"/>
      <w:numFmt w:val="bullet"/>
      <w:lvlText w:val=""/>
      <w:lvlJc w:val="left"/>
      <w:pPr>
        <w:ind w:left="2952" w:hanging="360"/>
      </w:pPr>
      <w:rPr>
        <w:rFonts w:ascii="Symbol" w:hAnsi="Symbol" w:hint="default"/>
      </w:rPr>
    </w:lvl>
    <w:lvl w:ilvl="4" w:tplc="041C0003" w:tentative="1">
      <w:start w:val="1"/>
      <w:numFmt w:val="bullet"/>
      <w:lvlText w:val="o"/>
      <w:lvlJc w:val="left"/>
      <w:pPr>
        <w:ind w:left="3672" w:hanging="360"/>
      </w:pPr>
      <w:rPr>
        <w:rFonts w:ascii="Courier New" w:hAnsi="Courier New" w:cs="Courier New" w:hint="default"/>
      </w:rPr>
    </w:lvl>
    <w:lvl w:ilvl="5" w:tplc="041C0005" w:tentative="1">
      <w:start w:val="1"/>
      <w:numFmt w:val="bullet"/>
      <w:lvlText w:val=""/>
      <w:lvlJc w:val="left"/>
      <w:pPr>
        <w:ind w:left="4392" w:hanging="360"/>
      </w:pPr>
      <w:rPr>
        <w:rFonts w:ascii="Wingdings" w:hAnsi="Wingdings" w:hint="default"/>
      </w:rPr>
    </w:lvl>
    <w:lvl w:ilvl="6" w:tplc="041C0001" w:tentative="1">
      <w:start w:val="1"/>
      <w:numFmt w:val="bullet"/>
      <w:lvlText w:val=""/>
      <w:lvlJc w:val="left"/>
      <w:pPr>
        <w:ind w:left="5112" w:hanging="360"/>
      </w:pPr>
      <w:rPr>
        <w:rFonts w:ascii="Symbol" w:hAnsi="Symbol" w:hint="default"/>
      </w:rPr>
    </w:lvl>
    <w:lvl w:ilvl="7" w:tplc="041C0003" w:tentative="1">
      <w:start w:val="1"/>
      <w:numFmt w:val="bullet"/>
      <w:lvlText w:val="o"/>
      <w:lvlJc w:val="left"/>
      <w:pPr>
        <w:ind w:left="5832" w:hanging="360"/>
      </w:pPr>
      <w:rPr>
        <w:rFonts w:ascii="Courier New" w:hAnsi="Courier New" w:cs="Courier New" w:hint="default"/>
      </w:rPr>
    </w:lvl>
    <w:lvl w:ilvl="8" w:tplc="041C0005" w:tentative="1">
      <w:start w:val="1"/>
      <w:numFmt w:val="bullet"/>
      <w:lvlText w:val=""/>
      <w:lvlJc w:val="left"/>
      <w:pPr>
        <w:ind w:left="6552" w:hanging="360"/>
      </w:pPr>
      <w:rPr>
        <w:rFonts w:ascii="Wingdings" w:hAnsi="Wingdings" w:hint="default"/>
      </w:rPr>
    </w:lvl>
  </w:abstractNum>
  <w:abstractNum w:abstractNumId="5" w15:restartNumberingAfterBreak="0">
    <w:nsid w:val="27A3445B"/>
    <w:multiLevelType w:val="hybridMultilevel"/>
    <w:tmpl w:val="40568462"/>
    <w:lvl w:ilvl="0" w:tplc="041C000F">
      <w:start w:val="1"/>
      <w:numFmt w:val="decimal"/>
      <w:lvlText w:val="%1."/>
      <w:lvlJc w:val="left"/>
      <w:pPr>
        <w:ind w:left="1512" w:hanging="360"/>
      </w:pPr>
    </w:lvl>
    <w:lvl w:ilvl="1" w:tplc="041C0019" w:tentative="1">
      <w:start w:val="1"/>
      <w:numFmt w:val="lowerLetter"/>
      <w:lvlText w:val="%2."/>
      <w:lvlJc w:val="left"/>
      <w:pPr>
        <w:ind w:left="2232" w:hanging="360"/>
      </w:pPr>
    </w:lvl>
    <w:lvl w:ilvl="2" w:tplc="041C001B" w:tentative="1">
      <w:start w:val="1"/>
      <w:numFmt w:val="lowerRoman"/>
      <w:lvlText w:val="%3."/>
      <w:lvlJc w:val="right"/>
      <w:pPr>
        <w:ind w:left="2952" w:hanging="180"/>
      </w:pPr>
    </w:lvl>
    <w:lvl w:ilvl="3" w:tplc="041C000F" w:tentative="1">
      <w:start w:val="1"/>
      <w:numFmt w:val="decimal"/>
      <w:lvlText w:val="%4."/>
      <w:lvlJc w:val="left"/>
      <w:pPr>
        <w:ind w:left="3672" w:hanging="360"/>
      </w:pPr>
    </w:lvl>
    <w:lvl w:ilvl="4" w:tplc="041C0019" w:tentative="1">
      <w:start w:val="1"/>
      <w:numFmt w:val="lowerLetter"/>
      <w:lvlText w:val="%5."/>
      <w:lvlJc w:val="left"/>
      <w:pPr>
        <w:ind w:left="4392" w:hanging="360"/>
      </w:pPr>
    </w:lvl>
    <w:lvl w:ilvl="5" w:tplc="041C001B" w:tentative="1">
      <w:start w:val="1"/>
      <w:numFmt w:val="lowerRoman"/>
      <w:lvlText w:val="%6."/>
      <w:lvlJc w:val="right"/>
      <w:pPr>
        <w:ind w:left="5112" w:hanging="180"/>
      </w:pPr>
    </w:lvl>
    <w:lvl w:ilvl="6" w:tplc="041C000F" w:tentative="1">
      <w:start w:val="1"/>
      <w:numFmt w:val="decimal"/>
      <w:lvlText w:val="%7."/>
      <w:lvlJc w:val="left"/>
      <w:pPr>
        <w:ind w:left="5832" w:hanging="360"/>
      </w:pPr>
    </w:lvl>
    <w:lvl w:ilvl="7" w:tplc="041C0019" w:tentative="1">
      <w:start w:val="1"/>
      <w:numFmt w:val="lowerLetter"/>
      <w:lvlText w:val="%8."/>
      <w:lvlJc w:val="left"/>
      <w:pPr>
        <w:ind w:left="6552" w:hanging="360"/>
      </w:pPr>
    </w:lvl>
    <w:lvl w:ilvl="8" w:tplc="041C001B" w:tentative="1">
      <w:start w:val="1"/>
      <w:numFmt w:val="lowerRoman"/>
      <w:lvlText w:val="%9."/>
      <w:lvlJc w:val="right"/>
      <w:pPr>
        <w:ind w:left="7272" w:hanging="180"/>
      </w:pPr>
    </w:lvl>
  </w:abstractNum>
  <w:abstractNum w:abstractNumId="6" w15:restartNumberingAfterBreak="0">
    <w:nsid w:val="312D3F0B"/>
    <w:multiLevelType w:val="hybridMultilevel"/>
    <w:tmpl w:val="9F3E97DA"/>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7" w15:restartNumberingAfterBreak="0">
    <w:nsid w:val="31CE7A58"/>
    <w:multiLevelType w:val="hybridMultilevel"/>
    <w:tmpl w:val="A6208ACC"/>
    <w:lvl w:ilvl="0" w:tplc="041C0001">
      <w:start w:val="1"/>
      <w:numFmt w:val="bullet"/>
      <w:lvlText w:val=""/>
      <w:lvlJc w:val="left"/>
      <w:pPr>
        <w:ind w:left="792" w:hanging="360"/>
      </w:pPr>
      <w:rPr>
        <w:rFonts w:ascii="Symbol" w:hAnsi="Symbol" w:hint="default"/>
      </w:rPr>
    </w:lvl>
    <w:lvl w:ilvl="1" w:tplc="041C0003" w:tentative="1">
      <w:start w:val="1"/>
      <w:numFmt w:val="bullet"/>
      <w:lvlText w:val="o"/>
      <w:lvlJc w:val="left"/>
      <w:pPr>
        <w:ind w:left="1512" w:hanging="360"/>
      </w:pPr>
      <w:rPr>
        <w:rFonts w:ascii="Courier New" w:hAnsi="Courier New" w:cs="Courier New" w:hint="default"/>
      </w:rPr>
    </w:lvl>
    <w:lvl w:ilvl="2" w:tplc="041C0005" w:tentative="1">
      <w:start w:val="1"/>
      <w:numFmt w:val="bullet"/>
      <w:lvlText w:val=""/>
      <w:lvlJc w:val="left"/>
      <w:pPr>
        <w:ind w:left="2232" w:hanging="360"/>
      </w:pPr>
      <w:rPr>
        <w:rFonts w:ascii="Wingdings" w:hAnsi="Wingdings" w:hint="default"/>
      </w:rPr>
    </w:lvl>
    <w:lvl w:ilvl="3" w:tplc="041C0001" w:tentative="1">
      <w:start w:val="1"/>
      <w:numFmt w:val="bullet"/>
      <w:lvlText w:val=""/>
      <w:lvlJc w:val="left"/>
      <w:pPr>
        <w:ind w:left="2952" w:hanging="360"/>
      </w:pPr>
      <w:rPr>
        <w:rFonts w:ascii="Symbol" w:hAnsi="Symbol" w:hint="default"/>
      </w:rPr>
    </w:lvl>
    <w:lvl w:ilvl="4" w:tplc="041C0003" w:tentative="1">
      <w:start w:val="1"/>
      <w:numFmt w:val="bullet"/>
      <w:lvlText w:val="o"/>
      <w:lvlJc w:val="left"/>
      <w:pPr>
        <w:ind w:left="3672" w:hanging="360"/>
      </w:pPr>
      <w:rPr>
        <w:rFonts w:ascii="Courier New" w:hAnsi="Courier New" w:cs="Courier New" w:hint="default"/>
      </w:rPr>
    </w:lvl>
    <w:lvl w:ilvl="5" w:tplc="041C0005" w:tentative="1">
      <w:start w:val="1"/>
      <w:numFmt w:val="bullet"/>
      <w:lvlText w:val=""/>
      <w:lvlJc w:val="left"/>
      <w:pPr>
        <w:ind w:left="4392" w:hanging="360"/>
      </w:pPr>
      <w:rPr>
        <w:rFonts w:ascii="Wingdings" w:hAnsi="Wingdings" w:hint="default"/>
      </w:rPr>
    </w:lvl>
    <w:lvl w:ilvl="6" w:tplc="041C0001" w:tentative="1">
      <w:start w:val="1"/>
      <w:numFmt w:val="bullet"/>
      <w:lvlText w:val=""/>
      <w:lvlJc w:val="left"/>
      <w:pPr>
        <w:ind w:left="5112" w:hanging="360"/>
      </w:pPr>
      <w:rPr>
        <w:rFonts w:ascii="Symbol" w:hAnsi="Symbol" w:hint="default"/>
      </w:rPr>
    </w:lvl>
    <w:lvl w:ilvl="7" w:tplc="041C0003" w:tentative="1">
      <w:start w:val="1"/>
      <w:numFmt w:val="bullet"/>
      <w:lvlText w:val="o"/>
      <w:lvlJc w:val="left"/>
      <w:pPr>
        <w:ind w:left="5832" w:hanging="360"/>
      </w:pPr>
      <w:rPr>
        <w:rFonts w:ascii="Courier New" w:hAnsi="Courier New" w:cs="Courier New" w:hint="default"/>
      </w:rPr>
    </w:lvl>
    <w:lvl w:ilvl="8" w:tplc="041C0005" w:tentative="1">
      <w:start w:val="1"/>
      <w:numFmt w:val="bullet"/>
      <w:lvlText w:val=""/>
      <w:lvlJc w:val="left"/>
      <w:pPr>
        <w:ind w:left="6552" w:hanging="360"/>
      </w:pPr>
      <w:rPr>
        <w:rFonts w:ascii="Wingdings" w:hAnsi="Wingdings" w:hint="default"/>
      </w:rPr>
    </w:lvl>
  </w:abstractNum>
  <w:abstractNum w:abstractNumId="8" w15:restartNumberingAfterBreak="0">
    <w:nsid w:val="38BA74C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BDA61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90E5986"/>
    <w:multiLevelType w:val="hybridMultilevel"/>
    <w:tmpl w:val="4BFA2690"/>
    <w:lvl w:ilvl="0" w:tplc="04090005">
      <w:start w:val="1"/>
      <w:numFmt w:val="bullet"/>
      <w:lvlText w:val=""/>
      <w:lvlJc w:val="left"/>
      <w:pPr>
        <w:ind w:left="720" w:hanging="360"/>
      </w:pPr>
      <w:rPr>
        <w:rFonts w:ascii="Wingdings" w:hAnsi="Wingdings"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11" w15:restartNumberingAfterBreak="0">
    <w:nsid w:val="4B195514"/>
    <w:multiLevelType w:val="hybridMultilevel"/>
    <w:tmpl w:val="9FAADBBA"/>
    <w:lvl w:ilvl="0" w:tplc="041C0001">
      <w:start w:val="1"/>
      <w:numFmt w:val="bullet"/>
      <w:lvlText w:val=""/>
      <w:lvlJc w:val="left"/>
      <w:pPr>
        <w:ind w:left="792" w:hanging="360"/>
      </w:pPr>
      <w:rPr>
        <w:rFonts w:ascii="Symbol" w:hAnsi="Symbol" w:hint="default"/>
      </w:rPr>
    </w:lvl>
    <w:lvl w:ilvl="1" w:tplc="041C0003" w:tentative="1">
      <w:start w:val="1"/>
      <w:numFmt w:val="bullet"/>
      <w:lvlText w:val="o"/>
      <w:lvlJc w:val="left"/>
      <w:pPr>
        <w:ind w:left="1512" w:hanging="360"/>
      </w:pPr>
      <w:rPr>
        <w:rFonts w:ascii="Courier New" w:hAnsi="Courier New" w:cs="Courier New" w:hint="default"/>
      </w:rPr>
    </w:lvl>
    <w:lvl w:ilvl="2" w:tplc="041C0005" w:tentative="1">
      <w:start w:val="1"/>
      <w:numFmt w:val="bullet"/>
      <w:lvlText w:val=""/>
      <w:lvlJc w:val="left"/>
      <w:pPr>
        <w:ind w:left="2232" w:hanging="360"/>
      </w:pPr>
      <w:rPr>
        <w:rFonts w:ascii="Wingdings" w:hAnsi="Wingdings" w:hint="default"/>
      </w:rPr>
    </w:lvl>
    <w:lvl w:ilvl="3" w:tplc="041C0001" w:tentative="1">
      <w:start w:val="1"/>
      <w:numFmt w:val="bullet"/>
      <w:lvlText w:val=""/>
      <w:lvlJc w:val="left"/>
      <w:pPr>
        <w:ind w:left="2952" w:hanging="360"/>
      </w:pPr>
      <w:rPr>
        <w:rFonts w:ascii="Symbol" w:hAnsi="Symbol" w:hint="default"/>
      </w:rPr>
    </w:lvl>
    <w:lvl w:ilvl="4" w:tplc="041C0003" w:tentative="1">
      <w:start w:val="1"/>
      <w:numFmt w:val="bullet"/>
      <w:lvlText w:val="o"/>
      <w:lvlJc w:val="left"/>
      <w:pPr>
        <w:ind w:left="3672" w:hanging="360"/>
      </w:pPr>
      <w:rPr>
        <w:rFonts w:ascii="Courier New" w:hAnsi="Courier New" w:cs="Courier New" w:hint="default"/>
      </w:rPr>
    </w:lvl>
    <w:lvl w:ilvl="5" w:tplc="041C0005" w:tentative="1">
      <w:start w:val="1"/>
      <w:numFmt w:val="bullet"/>
      <w:lvlText w:val=""/>
      <w:lvlJc w:val="left"/>
      <w:pPr>
        <w:ind w:left="4392" w:hanging="360"/>
      </w:pPr>
      <w:rPr>
        <w:rFonts w:ascii="Wingdings" w:hAnsi="Wingdings" w:hint="default"/>
      </w:rPr>
    </w:lvl>
    <w:lvl w:ilvl="6" w:tplc="041C0001" w:tentative="1">
      <w:start w:val="1"/>
      <w:numFmt w:val="bullet"/>
      <w:lvlText w:val=""/>
      <w:lvlJc w:val="left"/>
      <w:pPr>
        <w:ind w:left="5112" w:hanging="360"/>
      </w:pPr>
      <w:rPr>
        <w:rFonts w:ascii="Symbol" w:hAnsi="Symbol" w:hint="default"/>
      </w:rPr>
    </w:lvl>
    <w:lvl w:ilvl="7" w:tplc="041C0003" w:tentative="1">
      <w:start w:val="1"/>
      <w:numFmt w:val="bullet"/>
      <w:lvlText w:val="o"/>
      <w:lvlJc w:val="left"/>
      <w:pPr>
        <w:ind w:left="5832" w:hanging="360"/>
      </w:pPr>
      <w:rPr>
        <w:rFonts w:ascii="Courier New" w:hAnsi="Courier New" w:cs="Courier New" w:hint="default"/>
      </w:rPr>
    </w:lvl>
    <w:lvl w:ilvl="8" w:tplc="041C0005" w:tentative="1">
      <w:start w:val="1"/>
      <w:numFmt w:val="bullet"/>
      <w:lvlText w:val=""/>
      <w:lvlJc w:val="left"/>
      <w:pPr>
        <w:ind w:left="6552" w:hanging="360"/>
      </w:pPr>
      <w:rPr>
        <w:rFonts w:ascii="Wingdings" w:hAnsi="Wingdings" w:hint="default"/>
      </w:rPr>
    </w:lvl>
  </w:abstractNum>
  <w:abstractNum w:abstractNumId="12" w15:restartNumberingAfterBreak="0">
    <w:nsid w:val="5B2B4E70"/>
    <w:multiLevelType w:val="hybridMultilevel"/>
    <w:tmpl w:val="E1749946"/>
    <w:lvl w:ilvl="0" w:tplc="04090005">
      <w:start w:val="1"/>
      <w:numFmt w:val="bullet"/>
      <w:lvlText w:val=""/>
      <w:lvlJc w:val="left"/>
      <w:pPr>
        <w:ind w:left="720" w:hanging="360"/>
      </w:pPr>
      <w:rPr>
        <w:rFonts w:ascii="Wingdings" w:hAnsi="Wingdings"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13" w15:restartNumberingAfterBreak="0">
    <w:nsid w:val="672D6FD4"/>
    <w:multiLevelType w:val="hybridMultilevel"/>
    <w:tmpl w:val="CF384AB6"/>
    <w:lvl w:ilvl="0" w:tplc="041C0001">
      <w:start w:val="1"/>
      <w:numFmt w:val="bullet"/>
      <w:lvlText w:val=""/>
      <w:lvlJc w:val="left"/>
      <w:pPr>
        <w:ind w:left="792" w:hanging="360"/>
      </w:pPr>
      <w:rPr>
        <w:rFonts w:ascii="Symbol" w:hAnsi="Symbol" w:hint="default"/>
      </w:rPr>
    </w:lvl>
    <w:lvl w:ilvl="1" w:tplc="041C0003" w:tentative="1">
      <w:start w:val="1"/>
      <w:numFmt w:val="bullet"/>
      <w:lvlText w:val="o"/>
      <w:lvlJc w:val="left"/>
      <w:pPr>
        <w:ind w:left="1512" w:hanging="360"/>
      </w:pPr>
      <w:rPr>
        <w:rFonts w:ascii="Courier New" w:hAnsi="Courier New" w:cs="Courier New" w:hint="default"/>
      </w:rPr>
    </w:lvl>
    <w:lvl w:ilvl="2" w:tplc="041C0005" w:tentative="1">
      <w:start w:val="1"/>
      <w:numFmt w:val="bullet"/>
      <w:lvlText w:val=""/>
      <w:lvlJc w:val="left"/>
      <w:pPr>
        <w:ind w:left="2232" w:hanging="360"/>
      </w:pPr>
      <w:rPr>
        <w:rFonts w:ascii="Wingdings" w:hAnsi="Wingdings" w:hint="default"/>
      </w:rPr>
    </w:lvl>
    <w:lvl w:ilvl="3" w:tplc="041C0001" w:tentative="1">
      <w:start w:val="1"/>
      <w:numFmt w:val="bullet"/>
      <w:lvlText w:val=""/>
      <w:lvlJc w:val="left"/>
      <w:pPr>
        <w:ind w:left="2952" w:hanging="360"/>
      </w:pPr>
      <w:rPr>
        <w:rFonts w:ascii="Symbol" w:hAnsi="Symbol" w:hint="default"/>
      </w:rPr>
    </w:lvl>
    <w:lvl w:ilvl="4" w:tplc="041C0003" w:tentative="1">
      <w:start w:val="1"/>
      <w:numFmt w:val="bullet"/>
      <w:lvlText w:val="o"/>
      <w:lvlJc w:val="left"/>
      <w:pPr>
        <w:ind w:left="3672" w:hanging="360"/>
      </w:pPr>
      <w:rPr>
        <w:rFonts w:ascii="Courier New" w:hAnsi="Courier New" w:cs="Courier New" w:hint="default"/>
      </w:rPr>
    </w:lvl>
    <w:lvl w:ilvl="5" w:tplc="041C0005" w:tentative="1">
      <w:start w:val="1"/>
      <w:numFmt w:val="bullet"/>
      <w:lvlText w:val=""/>
      <w:lvlJc w:val="left"/>
      <w:pPr>
        <w:ind w:left="4392" w:hanging="360"/>
      </w:pPr>
      <w:rPr>
        <w:rFonts w:ascii="Wingdings" w:hAnsi="Wingdings" w:hint="default"/>
      </w:rPr>
    </w:lvl>
    <w:lvl w:ilvl="6" w:tplc="041C0001" w:tentative="1">
      <w:start w:val="1"/>
      <w:numFmt w:val="bullet"/>
      <w:lvlText w:val=""/>
      <w:lvlJc w:val="left"/>
      <w:pPr>
        <w:ind w:left="5112" w:hanging="360"/>
      </w:pPr>
      <w:rPr>
        <w:rFonts w:ascii="Symbol" w:hAnsi="Symbol" w:hint="default"/>
      </w:rPr>
    </w:lvl>
    <w:lvl w:ilvl="7" w:tplc="041C0003" w:tentative="1">
      <w:start w:val="1"/>
      <w:numFmt w:val="bullet"/>
      <w:lvlText w:val="o"/>
      <w:lvlJc w:val="left"/>
      <w:pPr>
        <w:ind w:left="5832" w:hanging="360"/>
      </w:pPr>
      <w:rPr>
        <w:rFonts w:ascii="Courier New" w:hAnsi="Courier New" w:cs="Courier New" w:hint="default"/>
      </w:rPr>
    </w:lvl>
    <w:lvl w:ilvl="8" w:tplc="041C0005" w:tentative="1">
      <w:start w:val="1"/>
      <w:numFmt w:val="bullet"/>
      <w:lvlText w:val=""/>
      <w:lvlJc w:val="left"/>
      <w:pPr>
        <w:ind w:left="6552" w:hanging="360"/>
      </w:pPr>
      <w:rPr>
        <w:rFonts w:ascii="Wingdings" w:hAnsi="Wingdings" w:hint="default"/>
      </w:rPr>
    </w:lvl>
  </w:abstractNum>
  <w:abstractNum w:abstractNumId="14" w15:restartNumberingAfterBreak="0">
    <w:nsid w:val="79CE1DFF"/>
    <w:multiLevelType w:val="hybridMultilevel"/>
    <w:tmpl w:val="E272D650"/>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1"/>
  </w:num>
  <w:num w:numId="4">
    <w:abstractNumId w:val="5"/>
  </w:num>
  <w:num w:numId="5">
    <w:abstractNumId w:val="3"/>
  </w:num>
  <w:num w:numId="6">
    <w:abstractNumId w:val="9"/>
  </w:num>
  <w:num w:numId="7">
    <w:abstractNumId w:val="0"/>
  </w:num>
  <w:num w:numId="8">
    <w:abstractNumId w:val="8"/>
  </w:num>
  <w:num w:numId="9">
    <w:abstractNumId w:val="10"/>
  </w:num>
  <w:num w:numId="10">
    <w:abstractNumId w:val="12"/>
  </w:num>
  <w:num w:numId="11">
    <w:abstractNumId w:val="4"/>
  </w:num>
  <w:num w:numId="12">
    <w:abstractNumId w:val="1"/>
  </w:num>
  <w:num w:numId="13">
    <w:abstractNumId w:val="13"/>
  </w:num>
  <w:num w:numId="14">
    <w:abstractNumId w:val="14"/>
  </w:num>
  <w:num w:numId="15">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runtina Jakupi">
    <w15:presenceInfo w15:providerId="Windows Live" w15:userId="7d00a67ee9b83f3d"/>
  </w15:person>
  <w15:person w15:author="Lirim Sulejmani">
    <w15:presenceInfo w15:providerId="AD" w15:userId="S-1-5-21-3606194430-2107278014-3267095937-16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1C6"/>
    <w:rsid w:val="00017165"/>
    <w:rsid w:val="00026F17"/>
    <w:rsid w:val="000623AD"/>
    <w:rsid w:val="00082A40"/>
    <w:rsid w:val="00087083"/>
    <w:rsid w:val="000A4E23"/>
    <w:rsid w:val="000B2058"/>
    <w:rsid w:val="000D17AD"/>
    <w:rsid w:val="000D3476"/>
    <w:rsid w:val="000F2772"/>
    <w:rsid w:val="001266CE"/>
    <w:rsid w:val="0016688B"/>
    <w:rsid w:val="001A5BA4"/>
    <w:rsid w:val="001F1B7D"/>
    <w:rsid w:val="001F1CD1"/>
    <w:rsid w:val="00295B94"/>
    <w:rsid w:val="00353EB7"/>
    <w:rsid w:val="003E2E06"/>
    <w:rsid w:val="003E43A7"/>
    <w:rsid w:val="00507FA8"/>
    <w:rsid w:val="00540AE9"/>
    <w:rsid w:val="00580522"/>
    <w:rsid w:val="005B285D"/>
    <w:rsid w:val="005E2F03"/>
    <w:rsid w:val="005F6970"/>
    <w:rsid w:val="006E2B0C"/>
    <w:rsid w:val="0070288F"/>
    <w:rsid w:val="0071233F"/>
    <w:rsid w:val="00834995"/>
    <w:rsid w:val="008A32B2"/>
    <w:rsid w:val="008B7B24"/>
    <w:rsid w:val="00914F74"/>
    <w:rsid w:val="00920C03"/>
    <w:rsid w:val="009734D3"/>
    <w:rsid w:val="009D0132"/>
    <w:rsid w:val="009F5EFD"/>
    <w:rsid w:val="00A04094"/>
    <w:rsid w:val="00A103F3"/>
    <w:rsid w:val="00A27EC0"/>
    <w:rsid w:val="00A92C8E"/>
    <w:rsid w:val="00AF4CFD"/>
    <w:rsid w:val="00B22079"/>
    <w:rsid w:val="00B25145"/>
    <w:rsid w:val="00BD0C8B"/>
    <w:rsid w:val="00BF11C6"/>
    <w:rsid w:val="00C50279"/>
    <w:rsid w:val="00D00BDF"/>
    <w:rsid w:val="00D63C3C"/>
    <w:rsid w:val="00E8056B"/>
    <w:rsid w:val="00EB3486"/>
    <w:rsid w:val="00F21ACC"/>
    <w:rsid w:val="00FA6F58"/>
    <w:rsid w:val="00FD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0E1120"/>
  <w15:chartTrackingRefBased/>
  <w15:docId w15:val="{9D1CD467-FA51-48F1-B779-F3FD0265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360"/>
      </w:tabs>
      <w:spacing w:before="120" w:after="120"/>
      <w:ind w:left="72" w:right="72"/>
    </w:pPr>
    <w:rPr>
      <w:sz w:val="20"/>
      <w:szCs w:val="20"/>
    </w:rPr>
  </w:style>
  <w:style w:type="paragraph" w:styleId="Heading1">
    <w:name w:val="heading 1"/>
    <w:basedOn w:val="Normal"/>
    <w:next w:val="Normal"/>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nhideWhenUsed/>
    <w:qFormat/>
    <w:pPr>
      <w:keepNext/>
      <w:keepLines/>
      <w:pBdr>
        <w:top w:val="single" w:sz="4" w:space="1" w:color="5B9BD5" w:themeColor="accent1"/>
      </w:pBdr>
      <w:spacing w:before="2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nhideWhenUsed/>
    <w:qFormat/>
    <w:pPr>
      <w:keepNext/>
      <w:keepLines/>
      <w:spacing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nhideWhenUsed/>
    <w:qFormat/>
    <w:pPr>
      <w:keepNext/>
      <w:keepLines/>
      <w:spacing w:before="600" w:after="600"/>
      <w:jc w:val="right"/>
      <w:outlineLvl w:val="3"/>
    </w:pPr>
    <w:rPr>
      <w:rFonts w:asciiTheme="majorHAnsi" w:eastAsiaTheme="majorEastAsia" w:hAnsiTheme="majorHAnsi" w:cstheme="majorBidi"/>
      <w:color w:val="2E74B5" w:themeColor="accent1" w:themeShade="BF"/>
      <w:sz w:val="40"/>
      <w:szCs w:val="40"/>
    </w:rPr>
  </w:style>
  <w:style w:type="paragraph" w:styleId="Heading5">
    <w:name w:val="heading 5"/>
    <w:basedOn w:val="Normal"/>
    <w:next w:val="Normal"/>
    <w:link w:val="Heading5Char"/>
    <w:uiPriority w:val="9"/>
    <w:semiHidden/>
    <w:unhideWhenUse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next w:val="Normal"/>
    <w:qFormat/>
    <w:pPr>
      <w:jc w:val="right"/>
    </w:pPr>
    <w:rPr>
      <w:noProof/>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hecklist">
    <w:name w:val="Checklist"/>
    <w:basedOn w:val="Normal"/>
    <w:next w:val="Normal"/>
    <w:qFormat/>
    <w:pPr>
      <w:ind w:left="432" w:hanging="360"/>
    </w:pPr>
  </w:style>
  <w:style w:type="paragraph" w:styleId="Footer">
    <w:name w:val="footer"/>
    <w:basedOn w:val="Normal"/>
    <w:link w:val="FooterChar"/>
    <w:uiPriority w:val="99"/>
    <w:unhideWhenUsed/>
    <w:pPr>
      <w:tabs>
        <w:tab w:val="clear" w:pos="360"/>
        <w:tab w:val="center" w:pos="4680"/>
        <w:tab w:val="right" w:pos="9360"/>
      </w:tabs>
      <w:spacing w:after="0" w:line="240" w:lineRule="auto"/>
    </w:pPr>
  </w:style>
  <w:style w:type="character" w:customStyle="1" w:styleId="FooterChar">
    <w:name w:val="Footer Char"/>
    <w:basedOn w:val="DefaultParagraphFont"/>
    <w:link w:val="Footer"/>
    <w:uiPriority w:val="99"/>
    <w:rPr>
      <w:sz w:val="20"/>
      <w:szCs w:val="20"/>
    </w:rPr>
  </w:style>
  <w:style w:type="character" w:styleId="PlaceholderText">
    <w:name w:val="Placeholder Text"/>
    <w:basedOn w:val="DefaultParagraphFont"/>
    <w:uiPriority w:val="99"/>
    <w:semiHidden/>
    <w:rPr>
      <w:color w:val="808080"/>
    </w:rPr>
  </w:style>
  <w:style w:type="paragraph" w:styleId="Subtitle">
    <w:name w:val="Subtitle"/>
    <w:basedOn w:val="Normal"/>
    <w:next w:val="Normal"/>
    <w:qFormat/>
    <w:pPr>
      <w:numPr>
        <w:ilvl w:val="1"/>
      </w:numPr>
      <w:tabs>
        <w:tab w:val="clear" w:pos="360"/>
      </w:tabs>
      <w:spacing w:after="160"/>
      <w:ind w:left="72" w:right="0"/>
      <w:jc w:val="right"/>
    </w:pPr>
    <w:rPr>
      <w:caps/>
      <w:color w:val="7F7F7F" w:themeColor="text1" w:themeTint="80"/>
      <w:sz w:val="28"/>
      <w:szCs w:val="28"/>
    </w:rPr>
  </w:style>
  <w:style w:type="paragraph" w:styleId="Title">
    <w:name w:val="Title"/>
    <w:basedOn w:val="Normal"/>
    <w:next w:val="Normal"/>
    <w:qFormat/>
    <w:pPr>
      <w:tabs>
        <w:tab w:val="clear" w:pos="360"/>
      </w:tabs>
      <w:spacing w:before="600" w:after="600" w:line="240" w:lineRule="auto"/>
      <w:ind w:left="0" w:right="0"/>
      <w:contextualSpacing/>
      <w:jc w:val="right"/>
    </w:pPr>
    <w:rPr>
      <w:rFonts w:asciiTheme="majorHAnsi" w:eastAsiaTheme="majorEastAsia" w:hAnsiTheme="majorHAnsi" w:cstheme="majorBidi"/>
      <w:caps/>
      <w:color w:val="2E74B5" w:themeColor="accent1" w:themeShade="BF"/>
      <w:spacing w:val="-10"/>
      <w:kern w:val="28"/>
      <w:sz w:val="60"/>
      <w:szCs w:val="60"/>
    </w:rPr>
  </w:style>
  <w:style w:type="character" w:customStyle="1" w:styleId="Checkbox">
    <w:name w:val="Checkbox"/>
    <w:basedOn w:val="DefaultParagraphFont"/>
    <w:qFormat/>
    <w:rPr>
      <w:rFonts w:cs="Segoe UI Symbol"/>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0"/>
      <w:szCs w:val="20"/>
    </w:rPr>
  </w:style>
  <w:style w:type="paragraph" w:styleId="ListParagraph">
    <w:name w:val="List Paragraph"/>
    <w:basedOn w:val="Normal"/>
    <w:uiPriority w:val="34"/>
    <w:unhideWhenUsed/>
    <w:qFormat/>
    <w:rsid w:val="005F6970"/>
    <w:pPr>
      <w:ind w:left="720"/>
      <w:contextualSpacing/>
    </w:pPr>
  </w:style>
  <w:style w:type="paragraph" w:styleId="Header">
    <w:name w:val="header"/>
    <w:basedOn w:val="Normal"/>
    <w:link w:val="HeaderChar"/>
    <w:uiPriority w:val="99"/>
    <w:unhideWhenUsed/>
    <w:rsid w:val="00E8056B"/>
    <w:pPr>
      <w:tabs>
        <w:tab w:val="clear" w:pos="360"/>
        <w:tab w:val="center" w:pos="4513"/>
        <w:tab w:val="right" w:pos="9026"/>
      </w:tabs>
      <w:spacing w:before="0" w:after="0" w:line="240" w:lineRule="auto"/>
    </w:pPr>
  </w:style>
  <w:style w:type="character" w:customStyle="1" w:styleId="HeaderChar">
    <w:name w:val="Header Char"/>
    <w:basedOn w:val="DefaultParagraphFont"/>
    <w:link w:val="Header"/>
    <w:uiPriority w:val="99"/>
    <w:rsid w:val="00E8056B"/>
    <w:rPr>
      <w:sz w:val="20"/>
      <w:szCs w:val="20"/>
    </w:rPr>
  </w:style>
  <w:style w:type="character" w:styleId="CommentReference">
    <w:name w:val="annotation reference"/>
    <w:basedOn w:val="DefaultParagraphFont"/>
    <w:uiPriority w:val="99"/>
    <w:semiHidden/>
    <w:unhideWhenUsed/>
    <w:rsid w:val="005B285D"/>
    <w:rPr>
      <w:sz w:val="18"/>
      <w:szCs w:val="18"/>
    </w:rPr>
  </w:style>
  <w:style w:type="paragraph" w:styleId="CommentText">
    <w:name w:val="annotation text"/>
    <w:basedOn w:val="Normal"/>
    <w:link w:val="CommentTextChar"/>
    <w:uiPriority w:val="99"/>
    <w:semiHidden/>
    <w:unhideWhenUsed/>
    <w:rsid w:val="005B285D"/>
    <w:pPr>
      <w:spacing w:line="240" w:lineRule="auto"/>
    </w:pPr>
    <w:rPr>
      <w:sz w:val="24"/>
      <w:szCs w:val="24"/>
    </w:rPr>
  </w:style>
  <w:style w:type="character" w:customStyle="1" w:styleId="CommentTextChar">
    <w:name w:val="Comment Text Char"/>
    <w:basedOn w:val="DefaultParagraphFont"/>
    <w:link w:val="CommentText"/>
    <w:uiPriority w:val="99"/>
    <w:semiHidden/>
    <w:rsid w:val="005B285D"/>
    <w:rPr>
      <w:sz w:val="24"/>
      <w:szCs w:val="24"/>
    </w:rPr>
  </w:style>
  <w:style w:type="paragraph" w:styleId="CommentSubject">
    <w:name w:val="annotation subject"/>
    <w:basedOn w:val="CommentText"/>
    <w:next w:val="CommentText"/>
    <w:link w:val="CommentSubjectChar"/>
    <w:uiPriority w:val="99"/>
    <w:semiHidden/>
    <w:unhideWhenUsed/>
    <w:rsid w:val="005B285D"/>
    <w:rPr>
      <w:b/>
      <w:bCs/>
      <w:sz w:val="20"/>
      <w:szCs w:val="20"/>
    </w:rPr>
  </w:style>
  <w:style w:type="character" w:customStyle="1" w:styleId="CommentSubjectChar">
    <w:name w:val="Comment Subject Char"/>
    <w:basedOn w:val="CommentTextChar"/>
    <w:link w:val="CommentSubject"/>
    <w:uiPriority w:val="99"/>
    <w:semiHidden/>
    <w:rsid w:val="005B285D"/>
    <w:rPr>
      <w:b/>
      <w:bCs/>
      <w:sz w:val="20"/>
      <w:szCs w:val="20"/>
    </w:rPr>
  </w:style>
  <w:style w:type="paragraph" w:styleId="BalloonText">
    <w:name w:val="Balloon Text"/>
    <w:basedOn w:val="Normal"/>
    <w:link w:val="BalloonTextChar"/>
    <w:uiPriority w:val="99"/>
    <w:semiHidden/>
    <w:unhideWhenUsed/>
    <w:rsid w:val="005B285D"/>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285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417599">
      <w:bodyDiv w:val="1"/>
      <w:marLeft w:val="0"/>
      <w:marRight w:val="0"/>
      <w:marTop w:val="0"/>
      <w:marBottom w:val="0"/>
      <w:divBdr>
        <w:top w:val="none" w:sz="0" w:space="0" w:color="auto"/>
        <w:left w:val="none" w:sz="0" w:space="0" w:color="auto"/>
        <w:bottom w:val="none" w:sz="0" w:space="0" w:color="auto"/>
        <w:right w:val="none" w:sz="0" w:space="0" w:color="auto"/>
      </w:divBdr>
      <w:divsChild>
        <w:div w:id="427584192">
          <w:marLeft w:val="0"/>
          <w:marRight w:val="0"/>
          <w:marTop w:val="0"/>
          <w:marBottom w:val="0"/>
          <w:divBdr>
            <w:top w:val="none" w:sz="0" w:space="0" w:color="auto"/>
            <w:left w:val="none" w:sz="0" w:space="0" w:color="auto"/>
            <w:bottom w:val="none" w:sz="0" w:space="0" w:color="auto"/>
            <w:right w:val="none" w:sz="0" w:space="0" w:color="auto"/>
          </w:divBdr>
        </w:div>
        <w:div w:id="1979678220">
          <w:marLeft w:val="0"/>
          <w:marRight w:val="0"/>
          <w:marTop w:val="0"/>
          <w:marBottom w:val="0"/>
          <w:divBdr>
            <w:top w:val="none" w:sz="0" w:space="0" w:color="auto"/>
            <w:left w:val="none" w:sz="0" w:space="0" w:color="auto"/>
            <w:bottom w:val="none" w:sz="0" w:space="0" w:color="auto"/>
            <w:right w:val="none" w:sz="0" w:space="0" w:color="auto"/>
          </w:divBdr>
        </w:div>
        <w:div w:id="759300390">
          <w:marLeft w:val="0"/>
          <w:marRight w:val="0"/>
          <w:marTop w:val="0"/>
          <w:marBottom w:val="0"/>
          <w:divBdr>
            <w:top w:val="none" w:sz="0" w:space="0" w:color="auto"/>
            <w:left w:val="none" w:sz="0" w:space="0" w:color="auto"/>
            <w:bottom w:val="none" w:sz="0" w:space="0" w:color="auto"/>
            <w:right w:val="none" w:sz="0" w:space="0" w:color="auto"/>
          </w:divBdr>
        </w:div>
        <w:div w:id="429934718">
          <w:marLeft w:val="0"/>
          <w:marRight w:val="0"/>
          <w:marTop w:val="0"/>
          <w:marBottom w:val="0"/>
          <w:divBdr>
            <w:top w:val="none" w:sz="0" w:space="0" w:color="auto"/>
            <w:left w:val="none" w:sz="0" w:space="0" w:color="auto"/>
            <w:bottom w:val="none" w:sz="0" w:space="0" w:color="auto"/>
            <w:right w:val="none" w:sz="0" w:space="0" w:color="auto"/>
          </w:divBdr>
        </w:div>
        <w:div w:id="865144422">
          <w:marLeft w:val="0"/>
          <w:marRight w:val="0"/>
          <w:marTop w:val="0"/>
          <w:marBottom w:val="0"/>
          <w:divBdr>
            <w:top w:val="none" w:sz="0" w:space="0" w:color="auto"/>
            <w:left w:val="none" w:sz="0" w:space="0" w:color="auto"/>
            <w:bottom w:val="none" w:sz="0" w:space="0" w:color="auto"/>
            <w:right w:val="none" w:sz="0" w:space="0" w:color="auto"/>
          </w:divBdr>
        </w:div>
        <w:div w:id="1507404759">
          <w:marLeft w:val="0"/>
          <w:marRight w:val="0"/>
          <w:marTop w:val="0"/>
          <w:marBottom w:val="0"/>
          <w:divBdr>
            <w:top w:val="none" w:sz="0" w:space="0" w:color="auto"/>
            <w:left w:val="none" w:sz="0" w:space="0" w:color="auto"/>
            <w:bottom w:val="none" w:sz="0" w:space="0" w:color="auto"/>
            <w:right w:val="none" w:sz="0" w:space="0" w:color="auto"/>
          </w:divBdr>
        </w:div>
        <w:div w:id="1696150350">
          <w:marLeft w:val="0"/>
          <w:marRight w:val="0"/>
          <w:marTop w:val="0"/>
          <w:marBottom w:val="0"/>
          <w:divBdr>
            <w:top w:val="none" w:sz="0" w:space="0" w:color="auto"/>
            <w:left w:val="none" w:sz="0" w:space="0" w:color="auto"/>
            <w:bottom w:val="none" w:sz="0" w:space="0" w:color="auto"/>
            <w:right w:val="none" w:sz="0" w:space="0" w:color="auto"/>
          </w:divBdr>
        </w:div>
        <w:div w:id="1258488868">
          <w:marLeft w:val="0"/>
          <w:marRight w:val="0"/>
          <w:marTop w:val="0"/>
          <w:marBottom w:val="0"/>
          <w:divBdr>
            <w:top w:val="none" w:sz="0" w:space="0" w:color="auto"/>
            <w:left w:val="none" w:sz="0" w:space="0" w:color="auto"/>
            <w:bottom w:val="none" w:sz="0" w:space="0" w:color="auto"/>
            <w:right w:val="none" w:sz="0" w:space="0" w:color="auto"/>
          </w:divBdr>
        </w:div>
        <w:div w:id="1669946319">
          <w:marLeft w:val="0"/>
          <w:marRight w:val="0"/>
          <w:marTop w:val="0"/>
          <w:marBottom w:val="0"/>
          <w:divBdr>
            <w:top w:val="none" w:sz="0" w:space="0" w:color="auto"/>
            <w:left w:val="none" w:sz="0" w:space="0" w:color="auto"/>
            <w:bottom w:val="none" w:sz="0" w:space="0" w:color="auto"/>
            <w:right w:val="none" w:sz="0" w:space="0" w:color="auto"/>
          </w:divBdr>
        </w:div>
      </w:divsChild>
    </w:div>
    <w:div w:id="1035539715">
      <w:bodyDiv w:val="1"/>
      <w:marLeft w:val="0"/>
      <w:marRight w:val="0"/>
      <w:marTop w:val="0"/>
      <w:marBottom w:val="0"/>
      <w:divBdr>
        <w:top w:val="none" w:sz="0" w:space="0" w:color="auto"/>
        <w:left w:val="none" w:sz="0" w:space="0" w:color="auto"/>
        <w:bottom w:val="none" w:sz="0" w:space="0" w:color="auto"/>
        <w:right w:val="none" w:sz="0" w:space="0" w:color="auto"/>
      </w:divBdr>
      <w:divsChild>
        <w:div w:id="1460031522">
          <w:marLeft w:val="0"/>
          <w:marRight w:val="0"/>
          <w:marTop w:val="0"/>
          <w:marBottom w:val="0"/>
          <w:divBdr>
            <w:top w:val="none" w:sz="0" w:space="0" w:color="auto"/>
            <w:left w:val="none" w:sz="0" w:space="0" w:color="auto"/>
            <w:bottom w:val="none" w:sz="0" w:space="0" w:color="auto"/>
            <w:right w:val="none" w:sz="0" w:space="0" w:color="auto"/>
          </w:divBdr>
        </w:div>
        <w:div w:id="1283149115">
          <w:marLeft w:val="0"/>
          <w:marRight w:val="0"/>
          <w:marTop w:val="0"/>
          <w:marBottom w:val="0"/>
          <w:divBdr>
            <w:top w:val="none" w:sz="0" w:space="0" w:color="auto"/>
            <w:left w:val="none" w:sz="0" w:space="0" w:color="auto"/>
            <w:bottom w:val="none" w:sz="0" w:space="0" w:color="auto"/>
            <w:right w:val="none" w:sz="0" w:space="0" w:color="auto"/>
          </w:divBdr>
        </w:div>
        <w:div w:id="1721395669">
          <w:marLeft w:val="0"/>
          <w:marRight w:val="0"/>
          <w:marTop w:val="0"/>
          <w:marBottom w:val="0"/>
          <w:divBdr>
            <w:top w:val="none" w:sz="0" w:space="0" w:color="auto"/>
            <w:left w:val="none" w:sz="0" w:space="0" w:color="auto"/>
            <w:bottom w:val="none" w:sz="0" w:space="0" w:color="auto"/>
            <w:right w:val="none" w:sz="0" w:space="0" w:color="auto"/>
          </w:divBdr>
        </w:div>
        <w:div w:id="786392728">
          <w:marLeft w:val="0"/>
          <w:marRight w:val="0"/>
          <w:marTop w:val="0"/>
          <w:marBottom w:val="0"/>
          <w:divBdr>
            <w:top w:val="none" w:sz="0" w:space="0" w:color="auto"/>
            <w:left w:val="none" w:sz="0" w:space="0" w:color="auto"/>
            <w:bottom w:val="none" w:sz="0" w:space="0" w:color="auto"/>
            <w:right w:val="none" w:sz="0" w:space="0" w:color="auto"/>
          </w:divBdr>
        </w:div>
        <w:div w:id="1785347451">
          <w:marLeft w:val="0"/>
          <w:marRight w:val="0"/>
          <w:marTop w:val="0"/>
          <w:marBottom w:val="0"/>
          <w:divBdr>
            <w:top w:val="none" w:sz="0" w:space="0" w:color="auto"/>
            <w:left w:val="none" w:sz="0" w:space="0" w:color="auto"/>
            <w:bottom w:val="none" w:sz="0" w:space="0" w:color="auto"/>
            <w:right w:val="none" w:sz="0" w:space="0" w:color="auto"/>
          </w:divBdr>
        </w:div>
        <w:div w:id="589854065">
          <w:marLeft w:val="0"/>
          <w:marRight w:val="0"/>
          <w:marTop w:val="0"/>
          <w:marBottom w:val="0"/>
          <w:divBdr>
            <w:top w:val="none" w:sz="0" w:space="0" w:color="auto"/>
            <w:left w:val="none" w:sz="0" w:space="0" w:color="auto"/>
            <w:bottom w:val="none" w:sz="0" w:space="0" w:color="auto"/>
            <w:right w:val="none" w:sz="0" w:space="0" w:color="auto"/>
          </w:divBdr>
        </w:div>
        <w:div w:id="491146927">
          <w:marLeft w:val="0"/>
          <w:marRight w:val="0"/>
          <w:marTop w:val="0"/>
          <w:marBottom w:val="0"/>
          <w:divBdr>
            <w:top w:val="none" w:sz="0" w:space="0" w:color="auto"/>
            <w:left w:val="none" w:sz="0" w:space="0" w:color="auto"/>
            <w:bottom w:val="none" w:sz="0" w:space="0" w:color="auto"/>
            <w:right w:val="none" w:sz="0" w:space="0" w:color="auto"/>
          </w:divBdr>
        </w:div>
        <w:div w:id="875502583">
          <w:marLeft w:val="0"/>
          <w:marRight w:val="0"/>
          <w:marTop w:val="0"/>
          <w:marBottom w:val="0"/>
          <w:divBdr>
            <w:top w:val="none" w:sz="0" w:space="0" w:color="auto"/>
            <w:left w:val="none" w:sz="0" w:space="0" w:color="auto"/>
            <w:bottom w:val="none" w:sz="0" w:space="0" w:color="auto"/>
            <w:right w:val="none" w:sz="0" w:space="0" w:color="auto"/>
          </w:divBdr>
        </w:div>
        <w:div w:id="1471556492">
          <w:marLeft w:val="0"/>
          <w:marRight w:val="0"/>
          <w:marTop w:val="0"/>
          <w:marBottom w:val="0"/>
          <w:divBdr>
            <w:top w:val="none" w:sz="0" w:space="0" w:color="auto"/>
            <w:left w:val="none" w:sz="0" w:space="0" w:color="auto"/>
            <w:bottom w:val="none" w:sz="0" w:space="0" w:color="auto"/>
            <w:right w:val="none" w:sz="0" w:space="0" w:color="auto"/>
          </w:divBdr>
        </w:div>
      </w:divsChild>
    </w:div>
    <w:div w:id="1834763034">
      <w:bodyDiv w:val="1"/>
      <w:marLeft w:val="0"/>
      <w:marRight w:val="0"/>
      <w:marTop w:val="0"/>
      <w:marBottom w:val="0"/>
      <w:divBdr>
        <w:top w:val="none" w:sz="0" w:space="0" w:color="auto"/>
        <w:left w:val="none" w:sz="0" w:space="0" w:color="auto"/>
        <w:bottom w:val="none" w:sz="0" w:space="0" w:color="auto"/>
        <w:right w:val="none" w:sz="0" w:space="0" w:color="auto"/>
      </w:divBdr>
      <w:divsChild>
        <w:div w:id="1739552179">
          <w:marLeft w:val="0"/>
          <w:marRight w:val="0"/>
          <w:marTop w:val="0"/>
          <w:marBottom w:val="0"/>
          <w:divBdr>
            <w:top w:val="none" w:sz="0" w:space="0" w:color="auto"/>
            <w:left w:val="none" w:sz="0" w:space="0" w:color="auto"/>
            <w:bottom w:val="none" w:sz="0" w:space="0" w:color="auto"/>
            <w:right w:val="none" w:sz="0" w:space="0" w:color="auto"/>
          </w:divBdr>
        </w:div>
        <w:div w:id="101726330">
          <w:marLeft w:val="0"/>
          <w:marRight w:val="0"/>
          <w:marTop w:val="0"/>
          <w:marBottom w:val="0"/>
          <w:divBdr>
            <w:top w:val="none" w:sz="0" w:space="0" w:color="auto"/>
            <w:left w:val="none" w:sz="0" w:space="0" w:color="auto"/>
            <w:bottom w:val="none" w:sz="0" w:space="0" w:color="auto"/>
            <w:right w:val="none" w:sz="0" w:space="0" w:color="auto"/>
          </w:divBdr>
        </w:div>
        <w:div w:id="1108158933">
          <w:marLeft w:val="0"/>
          <w:marRight w:val="0"/>
          <w:marTop w:val="0"/>
          <w:marBottom w:val="0"/>
          <w:divBdr>
            <w:top w:val="none" w:sz="0" w:space="0" w:color="auto"/>
            <w:left w:val="none" w:sz="0" w:space="0" w:color="auto"/>
            <w:bottom w:val="none" w:sz="0" w:space="0" w:color="auto"/>
            <w:right w:val="none" w:sz="0" w:space="0" w:color="auto"/>
          </w:divBdr>
        </w:div>
        <w:div w:id="1482849491">
          <w:marLeft w:val="0"/>
          <w:marRight w:val="0"/>
          <w:marTop w:val="0"/>
          <w:marBottom w:val="0"/>
          <w:divBdr>
            <w:top w:val="none" w:sz="0" w:space="0" w:color="auto"/>
            <w:left w:val="none" w:sz="0" w:space="0" w:color="auto"/>
            <w:bottom w:val="none" w:sz="0" w:space="0" w:color="auto"/>
            <w:right w:val="none" w:sz="0" w:space="0" w:color="auto"/>
          </w:divBdr>
        </w:div>
        <w:div w:id="1538658507">
          <w:marLeft w:val="0"/>
          <w:marRight w:val="0"/>
          <w:marTop w:val="0"/>
          <w:marBottom w:val="0"/>
          <w:divBdr>
            <w:top w:val="none" w:sz="0" w:space="0" w:color="auto"/>
            <w:left w:val="none" w:sz="0" w:space="0" w:color="auto"/>
            <w:bottom w:val="none" w:sz="0" w:space="0" w:color="auto"/>
            <w:right w:val="none" w:sz="0" w:space="0" w:color="auto"/>
          </w:divBdr>
        </w:div>
        <w:div w:id="981541734">
          <w:marLeft w:val="0"/>
          <w:marRight w:val="0"/>
          <w:marTop w:val="0"/>
          <w:marBottom w:val="0"/>
          <w:divBdr>
            <w:top w:val="none" w:sz="0" w:space="0" w:color="auto"/>
            <w:left w:val="none" w:sz="0" w:space="0" w:color="auto"/>
            <w:bottom w:val="none" w:sz="0" w:space="0" w:color="auto"/>
            <w:right w:val="none" w:sz="0" w:space="0" w:color="auto"/>
          </w:divBdr>
        </w:div>
        <w:div w:id="207299946">
          <w:marLeft w:val="0"/>
          <w:marRight w:val="0"/>
          <w:marTop w:val="0"/>
          <w:marBottom w:val="0"/>
          <w:divBdr>
            <w:top w:val="none" w:sz="0" w:space="0" w:color="auto"/>
            <w:left w:val="none" w:sz="0" w:space="0" w:color="auto"/>
            <w:bottom w:val="none" w:sz="0" w:space="0" w:color="auto"/>
            <w:right w:val="none" w:sz="0" w:space="0" w:color="auto"/>
          </w:divBdr>
        </w:div>
        <w:div w:id="1428572593">
          <w:marLeft w:val="0"/>
          <w:marRight w:val="0"/>
          <w:marTop w:val="0"/>
          <w:marBottom w:val="0"/>
          <w:divBdr>
            <w:top w:val="none" w:sz="0" w:space="0" w:color="auto"/>
            <w:left w:val="none" w:sz="0" w:space="0" w:color="auto"/>
            <w:bottom w:val="none" w:sz="0" w:space="0" w:color="auto"/>
            <w:right w:val="none" w:sz="0" w:space="0" w:color="auto"/>
          </w:divBdr>
        </w:div>
        <w:div w:id="376394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hyperlink" Target="http://asp.net/" TargetMode="Externa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rim.sulejmani\AppData\Roaming\Microsoft\Templates\Due%20diligence%20checklist%20for%20sales%20proces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E192C30B0E4A75A52FB837844EC4A0"/>
        <w:category>
          <w:name w:val="General"/>
          <w:gallery w:val="placeholder"/>
        </w:category>
        <w:types>
          <w:type w:val="bbPlcHdr"/>
        </w:types>
        <w:behaviors>
          <w:behavior w:val="content"/>
        </w:behaviors>
        <w:guid w:val="{91D0884D-1A08-43D1-83CC-9652EF00F9B8}"/>
      </w:docPartPr>
      <w:docPartBody>
        <w:p w:rsidR="003110A5" w:rsidRDefault="00641810">
          <w:pPr>
            <w:pStyle w:val="A4E192C30B0E4A75A52FB837844EC4A0"/>
          </w:pPr>
          <w:r>
            <w:t>[Title]</w:t>
          </w:r>
        </w:p>
      </w:docPartBody>
    </w:docPart>
    <w:docPart>
      <w:docPartPr>
        <w:name w:val="2C9AFB3468804D4C8405163402C3A65A"/>
        <w:category>
          <w:name w:val="General"/>
          <w:gallery w:val="placeholder"/>
        </w:category>
        <w:types>
          <w:type w:val="bbPlcHdr"/>
        </w:types>
        <w:behaviors>
          <w:behavior w:val="content"/>
        </w:behaviors>
        <w:guid w:val="{3761A797-4A3E-4FAE-8183-37A4C101C4DA}"/>
      </w:docPartPr>
      <w:docPartBody>
        <w:p w:rsidR="003110A5" w:rsidRDefault="00641810">
          <w:pPr>
            <w:pStyle w:val="2C9AFB3468804D4C8405163402C3A65A"/>
          </w:pPr>
          <w:r>
            <w:t>[Date]</w:t>
          </w:r>
        </w:p>
      </w:docPartBody>
    </w:docPart>
    <w:docPart>
      <w:docPartPr>
        <w:name w:val="FBC2B95FD3984298B97C315CED092347"/>
        <w:category>
          <w:name w:val="General"/>
          <w:gallery w:val="placeholder"/>
        </w:category>
        <w:types>
          <w:type w:val="bbPlcHdr"/>
        </w:types>
        <w:behaviors>
          <w:behavior w:val="content"/>
        </w:behaviors>
        <w:guid w:val="{396DBBCC-EBF3-4C9D-BF2C-C7D7813890F3}"/>
      </w:docPartPr>
      <w:docPartBody>
        <w:p w:rsidR="003110A5" w:rsidRDefault="00641810">
          <w:pPr>
            <w:pStyle w:val="FBC2B95FD3984298B97C315CED092347"/>
          </w:pPr>
          <w:r>
            <w:t>[Presenter's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Symbol">
    <w:altName w:val="Calibri"/>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810"/>
    <w:rsid w:val="003110A5"/>
    <w:rsid w:val="004C2A3E"/>
    <w:rsid w:val="00641810"/>
    <w:rsid w:val="00FC4C4D"/>
  </w:rsids>
  <m:mathPr>
    <m:mathFont m:val="Cambria Math"/>
    <m:brkBin m:val="before"/>
    <m:brkBinSub m:val="--"/>
    <m:smallFrac m:val="0"/>
    <m:dispDef/>
    <m:lMargin m:val="0"/>
    <m:rMargin m:val="0"/>
    <m:defJc m:val="centerGroup"/>
    <m:wrapIndent m:val="1440"/>
    <m:intLim m:val="subSup"/>
    <m:naryLim m:val="undOvr"/>
  </m:mathPr>
  <w:themeFontLang w:val="sq-A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q-AL" w:eastAsia="sq-A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3C14BB05F24D128B462FCFDA7122CE">
    <w:name w:val="523C14BB05F24D128B462FCFDA7122CE"/>
  </w:style>
  <w:style w:type="paragraph" w:customStyle="1" w:styleId="A4E192C30B0E4A75A52FB837844EC4A0">
    <w:name w:val="A4E192C30B0E4A75A52FB837844EC4A0"/>
  </w:style>
  <w:style w:type="paragraph" w:customStyle="1" w:styleId="DCA7ED728E894927B4BE2D9DB521914C">
    <w:name w:val="DCA7ED728E894927B4BE2D9DB521914C"/>
  </w:style>
  <w:style w:type="paragraph" w:customStyle="1" w:styleId="2C9AFB3468804D4C8405163402C3A65A">
    <w:name w:val="2C9AFB3468804D4C8405163402C3A65A"/>
  </w:style>
  <w:style w:type="paragraph" w:customStyle="1" w:styleId="FBC2B95FD3984298B97C315CED092347">
    <w:name w:val="FBC2B95FD3984298B97C315CED092347"/>
  </w:style>
  <w:style w:type="paragraph" w:customStyle="1" w:styleId="D484969B7C7143DCA922844A761EF48B">
    <w:name w:val="D484969B7C7143DCA922844A761EF48B"/>
  </w:style>
  <w:style w:type="paragraph" w:customStyle="1" w:styleId="04555DD6C2594F429330F922E87CAA94">
    <w:name w:val="04555DD6C2594F429330F922E87CAA94"/>
  </w:style>
  <w:style w:type="paragraph" w:customStyle="1" w:styleId="9C366C0144114CA6AEED053DA4D13921">
    <w:name w:val="9C366C0144114CA6AEED053DA4D13921"/>
  </w:style>
  <w:style w:type="paragraph" w:customStyle="1" w:styleId="55A2C8E7070C451CB20D0111D8BEB583">
    <w:name w:val="55A2C8E7070C451CB20D0111D8BEB583"/>
  </w:style>
  <w:style w:type="paragraph" w:customStyle="1" w:styleId="25887AD0DF8346F6B328C9FE7F44EA2D">
    <w:name w:val="25887AD0DF8346F6B328C9FE7F44EA2D"/>
  </w:style>
  <w:style w:type="paragraph" w:customStyle="1" w:styleId="52F7E67ACA8947419049CEF504BF3349">
    <w:name w:val="52F7E67ACA8947419049CEF504BF3349"/>
  </w:style>
  <w:style w:type="paragraph" w:customStyle="1" w:styleId="E77D453B28A742E08D060A29E3CF6198">
    <w:name w:val="E77D453B28A742E08D060A29E3CF6198"/>
  </w:style>
  <w:style w:type="paragraph" w:customStyle="1" w:styleId="A75AD636FBC6489EA5EAE1CA279A872B">
    <w:name w:val="A75AD636FBC6489EA5EAE1CA279A87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A392E5-4B8F-44E0-A1AD-76546843C4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Due diligence checklist for sales process.dotx</Template>
  <TotalTime>91</TotalTime>
  <Pages>5</Pages>
  <Words>573</Words>
  <Characters>3267</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E-Book Servce</vt:lpstr>
      <vt:lpstr>E-Book Servce</vt:lpstr>
    </vt:vector>
  </TitlesOfParts>
  <Company/>
  <LinksUpToDate>false</LinksUpToDate>
  <CharactersWithSpaces>3833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E-Book Servce</dc:title>
  <dc:creator>Lirim Sulejmani</dc:creator>
  <cp:keywords/>
  <cp:lastModifiedBy>Lirim Sulejmani</cp:lastModifiedBy>
  <cp:revision>30</cp:revision>
  <dcterms:created xsi:type="dcterms:W3CDTF">2017-03-29T05:10:00Z</dcterms:created>
  <dcterms:modified xsi:type="dcterms:W3CDTF">2017-04-02T18:05:00Z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TC039744249991</vt:lpwstr>
  </property>
</Properties>
</file>